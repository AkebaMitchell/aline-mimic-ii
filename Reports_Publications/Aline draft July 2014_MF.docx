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FF090B">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r w:rsidR="001C0E8B">
        <w:rPr>
          <w:rFonts w:ascii="Times New Roman" w:hAnsi="Times New Roman" w:cs="Times New Roman"/>
          <w:b/>
        </w:rPr>
        <w:t>Hemodynamically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 Hsu, MD</w:t>
      </w:r>
      <w:r w:rsidR="00D252DB" w:rsidRPr="006B3587">
        <w:rPr>
          <w:rFonts w:ascii="Times New Roman" w:hAnsi="Times New Roman" w:cs="Times New Roman"/>
        </w:rPr>
        <w:t>* (1</w:t>
      </w:r>
      <w:r w:rsidR="004B6D00">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4B6D00">
        <w:rPr>
          <w:rFonts w:ascii="Times New Roman" w:hAnsi="Times New Roman" w:cs="Times New Roman"/>
        </w:rPr>
        <w:t>M</w:t>
      </w:r>
      <w:ins w:id="0" w:author="lceli" w:date="2014-07-14T21:19:00Z">
        <w:r w:rsidR="00DC52D9">
          <w:rPr>
            <w:rFonts w:ascii="Times New Roman" w:hAnsi="Times New Roman" w:cs="Times New Roman"/>
          </w:rPr>
          <w:t>engling</w:t>
        </w:r>
      </w:ins>
      <w:proofErr w:type="spellEnd"/>
      <w:del w:id="1" w:author="lceli" w:date="2014-07-14T21:19:00Z">
        <w:r w:rsidR="004B6D00" w:rsidDel="00DC52D9">
          <w:rPr>
            <w:rFonts w:ascii="Times New Roman" w:hAnsi="Times New Roman" w:cs="Times New Roman"/>
          </w:rPr>
          <w:delText>ornin</w:delText>
        </w:r>
      </w:del>
      <w:r w:rsidR="004B6D00">
        <w:rPr>
          <w:rFonts w:ascii="Times New Roman" w:hAnsi="Times New Roman" w:cs="Times New Roman"/>
        </w:rPr>
        <w:t xml:space="preserve"> Feng, PhD* (3</w:t>
      </w:r>
      <w:ins w:id="2" w:author="ml f" w:date="2014-07-15T23:40:00Z">
        <w:r w:rsidR="0078371E">
          <w:rPr>
            <w:rFonts w:ascii="Times New Roman" w:hAnsi="Times New Roman" w:cs="Times New Roman"/>
          </w:rPr>
          <w:t>, 5</w:t>
        </w:r>
      </w:ins>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630910" w:rsidRPr="006B3587">
        <w:rPr>
          <w:rFonts w:ascii="Times New Roman" w:hAnsi="Times New Roman" w:cs="Times New Roman"/>
        </w:rPr>
        <w:t>Rishi</w:t>
      </w:r>
      <w:proofErr w:type="spellEnd"/>
      <w:r w:rsidR="00630910" w:rsidRPr="006B3587">
        <w:rPr>
          <w:rFonts w:ascii="Times New Roman" w:hAnsi="Times New Roman" w:cs="Times New Roman"/>
        </w:rPr>
        <w:t xml:space="preserve"> Kothari</w:t>
      </w:r>
      <w:r w:rsidR="004B6D00">
        <w:rPr>
          <w:rFonts w:ascii="Times New Roman" w:hAnsi="Times New Roman" w:cs="Times New Roman"/>
        </w:rPr>
        <w:t>, MD (4</w:t>
      </w:r>
      <w:r w:rsidR="00D252DB" w:rsidRPr="006B3587">
        <w:rPr>
          <w:rFonts w:ascii="Times New Roman" w:hAnsi="Times New Roman" w:cs="Times New Roman"/>
        </w:rPr>
        <w:t>)</w:t>
      </w:r>
      <w:r w:rsidR="00BE387B">
        <w:rPr>
          <w:rFonts w:ascii="Times New Roman" w:hAnsi="Times New Roman" w:cs="Times New Roman"/>
        </w:rPr>
        <w:t xml:space="preserve">, </w:t>
      </w:r>
      <w:r w:rsidRPr="006B3587">
        <w:rPr>
          <w:rFonts w:ascii="Times New Roman" w:hAnsi="Times New Roman" w:cs="Times New Roman"/>
        </w:rPr>
        <w:t xml:space="preserve">Leo A. </w:t>
      </w:r>
      <w:proofErr w:type="spellStart"/>
      <w:r w:rsidRPr="006B3587">
        <w:rPr>
          <w:rFonts w:ascii="Times New Roman" w:hAnsi="Times New Roman" w:cs="Times New Roman"/>
        </w:rPr>
        <w:t>Celi</w:t>
      </w:r>
      <w:proofErr w:type="spellEnd"/>
      <w:r w:rsidRPr="006B3587">
        <w:rPr>
          <w:rFonts w:ascii="Times New Roman" w:hAnsi="Times New Roman" w:cs="Times New Roman"/>
        </w:rPr>
        <w:t>, MD</w:t>
      </w:r>
      <w:ins w:id="3" w:author="lceli" w:date="2014-07-14T21:19:00Z">
        <w:r w:rsidR="00DC52D9">
          <w:rPr>
            <w:rFonts w:ascii="Times New Roman" w:hAnsi="Times New Roman" w:cs="Times New Roman"/>
          </w:rPr>
          <w:t xml:space="preserve"> MS MPH</w:t>
        </w:r>
      </w:ins>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C329FE" w:rsidRPr="00C329FE" w:rsidRDefault="00C329FE" w:rsidP="00C329FE">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78371E" w:rsidRDefault="00D252DB" w:rsidP="00BE387B">
      <w:pPr>
        <w:pStyle w:val="ListParagraph"/>
        <w:numPr>
          <w:ilvl w:val="0"/>
          <w:numId w:val="1"/>
        </w:numPr>
        <w:rPr>
          <w:ins w:id="4" w:author="ml f" w:date="2014-07-15T23:40:00Z"/>
          <w:rFonts w:ascii="Times New Roman" w:hAnsi="Times New Roman" w:cs="Times New Roman"/>
          <w:color w:val="000000"/>
          <w:rPrChange w:id="5" w:author="ml f" w:date="2014-07-15T23:40:00Z">
            <w:rPr>
              <w:ins w:id="6" w:author="ml f" w:date="2014-07-15T23:40:00Z"/>
              <w:rFonts w:ascii="Times New Roman" w:eastAsia="Times New Roman" w:hAnsi="Times New Roman" w:cs="Times New Roman"/>
              <w:color w:val="000000"/>
            </w:rPr>
          </w:rPrChange>
        </w:rPr>
      </w:pPr>
      <w:r w:rsidRPr="00BE387B">
        <w:rPr>
          <w:rFonts w:ascii="Times New Roman" w:eastAsia="Times New Roman" w:hAnsi="Times New Roman" w:cs="Times New Roman"/>
          <w:color w:val="000000"/>
        </w:rPr>
        <w:t>Department of Anesthesia, Mount Sinai Hospital, New York, NY</w:t>
      </w:r>
    </w:p>
    <w:p w:rsidR="0078371E" w:rsidRPr="00BE387B" w:rsidRDefault="0078371E" w:rsidP="00BE387B">
      <w:pPr>
        <w:pStyle w:val="ListParagraph"/>
        <w:numPr>
          <w:ilvl w:val="0"/>
          <w:numId w:val="1"/>
          <w:ins w:id="7" w:author="ml f" w:date="2014-07-15T23:40:00Z"/>
        </w:numPr>
        <w:rPr>
          <w:rFonts w:ascii="Times New Roman" w:hAnsi="Times New Roman" w:cs="Times New Roman"/>
          <w:color w:val="000000"/>
        </w:rPr>
      </w:pPr>
      <w:ins w:id="8" w:author="ml f" w:date="2014-07-15T23:40:00Z">
        <w:r>
          <w:rPr>
            <w:rFonts w:ascii="Times New Roman" w:eastAsia="Times New Roman" w:hAnsi="Times New Roman" w:cs="Times New Roman"/>
            <w:color w:val="000000"/>
          </w:rPr>
          <w:t xml:space="preserve">Institute for </w:t>
        </w:r>
        <w:proofErr w:type="spellStart"/>
        <w:r>
          <w:rPr>
            <w:rFonts w:ascii="Times New Roman" w:eastAsia="Times New Roman" w:hAnsi="Times New Roman" w:cs="Times New Roman"/>
            <w:color w:val="000000"/>
          </w:rPr>
          <w:t>Infocomm</w:t>
        </w:r>
        <w:proofErr w:type="spellEnd"/>
        <w:r>
          <w:rPr>
            <w:rFonts w:ascii="Times New Roman" w:eastAsia="Times New Roman" w:hAnsi="Times New Roman" w:cs="Times New Roman"/>
            <w:color w:val="000000"/>
          </w:rPr>
          <w:t xml:space="preserve"> Research, Singapore</w:t>
        </w:r>
      </w:ins>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 and are order.</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B26791" w:rsidP="00BE387B">
      <w:pPr>
        <w:rPr>
          <w:rFonts w:ascii="Times New Roman" w:hAnsi="Times New Roman" w:cs="Times New Roman"/>
        </w:rPr>
      </w:pPr>
      <w:hyperlink r:id="rId5"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MF</w:t>
      </w:r>
    </w:p>
    <w:p w:rsidR="00AC03B8" w:rsidRDefault="00AC03B8">
      <w:pPr>
        <w:rPr>
          <w:rFonts w:ascii="Times New Roman" w:hAnsi="Times New Roman" w:cs="Times New Roman"/>
        </w:rPr>
      </w:pPr>
      <w:r>
        <w:rPr>
          <w:rFonts w:ascii="Times New Roman" w:hAnsi="Times New Roman" w:cs="Times New Roman"/>
        </w:rPr>
        <w:t>Analysis, Data collection, and Interpretation: DH, MF, RK, LC</w:t>
      </w:r>
    </w:p>
    <w:p w:rsidR="00AC03B8" w:rsidRDefault="00AC03B8">
      <w:pPr>
        <w:rPr>
          <w:rFonts w:ascii="Times New Roman" w:hAnsi="Times New Roman" w:cs="Times New Roman"/>
        </w:rPr>
      </w:pPr>
      <w:r>
        <w:rPr>
          <w:rFonts w:ascii="Times New Roman" w:hAnsi="Times New Roman" w:cs="Times New Roman"/>
        </w:rPr>
        <w:t>Drafting Manuscript: DH, MF, RK, LC</w:t>
      </w:r>
    </w:p>
    <w:p w:rsidR="00AC03B8" w:rsidRDefault="00AC03B8">
      <w:pPr>
        <w:rPr>
          <w:rFonts w:ascii="Times New Roman" w:hAnsi="Times New Roman" w:cs="Times New Roman"/>
        </w:rPr>
      </w:pPr>
    </w:p>
    <w:p w:rsidR="00AC03B8" w:rsidRDefault="00AC03B8">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ins w:id="9" w:author="lceli" w:date="2014-07-14T21:19:00Z">
        <w:r w:rsidR="00DC52D9">
          <w:rPr>
            <w:rFonts w:cs="Times New Roman"/>
            <w:sz w:val="22"/>
            <w:szCs w:val="22"/>
          </w:rPr>
          <w:t>National Institute of Biomedical Imaging and Bio</w:t>
        </w:r>
      </w:ins>
      <w:ins w:id="10" w:author="lceli" w:date="2014-07-14T21:20:00Z">
        <w:r w:rsidR="00DC52D9">
          <w:rPr>
            <w:rFonts w:cs="Times New Roman"/>
            <w:sz w:val="22"/>
            <w:szCs w:val="22"/>
          </w:rPr>
          <w:t>engineering</w:t>
        </w:r>
      </w:ins>
      <w:ins w:id="11" w:author="lceli" w:date="2014-07-14T21:19:00Z">
        <w:r w:rsidR="00DC52D9">
          <w:rPr>
            <w:rFonts w:cs="Times New Roman"/>
            <w:sz w:val="22"/>
            <w:szCs w:val="22"/>
          </w:rPr>
          <w:t xml:space="preserve"> grant </w:t>
        </w:r>
      </w:ins>
      <w:r w:rsidRPr="0030134B">
        <w:rPr>
          <w:rFonts w:cs="Times New Roman"/>
          <w:sz w:val="22"/>
          <w:szCs w:val="22"/>
        </w:rPr>
        <w:t>R01 EB001659</w:t>
      </w:r>
      <w:ins w:id="12" w:author="ml f" w:date="2014-07-15T23:41:00Z">
        <w:r w:rsidR="0078371E">
          <w:rPr>
            <w:rFonts w:cs="Times New Roman"/>
            <w:sz w:val="22"/>
            <w:szCs w:val="22"/>
          </w:rPr>
          <w:t xml:space="preserve">. Dr. </w:t>
        </w:r>
        <w:proofErr w:type="spellStart"/>
        <w:r w:rsidR="0078371E">
          <w:rPr>
            <w:rFonts w:cs="Times New Roman"/>
            <w:sz w:val="22"/>
            <w:szCs w:val="22"/>
          </w:rPr>
          <w:t>Feng’s</w:t>
        </w:r>
        <w:proofErr w:type="spellEnd"/>
        <w:r w:rsidR="0078371E">
          <w:rPr>
            <w:rFonts w:cs="Times New Roman"/>
            <w:sz w:val="22"/>
            <w:szCs w:val="22"/>
          </w:rPr>
          <w:t xml:space="preserve"> fellowship is supported by A*STAR</w:t>
        </w:r>
      </w:ins>
      <w:ins w:id="13" w:author="ml f" w:date="2014-07-15T23:42:00Z">
        <w:r w:rsidR="0078371E">
          <w:rPr>
            <w:rFonts w:cs="Times New Roman"/>
            <w:sz w:val="22"/>
            <w:szCs w:val="22"/>
          </w:rPr>
          <w:t xml:space="preserve"> Graduate Scholarship.</w:t>
        </w:r>
      </w:ins>
      <w:r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t>Running Head:</w:t>
      </w:r>
    </w:p>
    <w:p w:rsidR="00AC03B8" w:rsidRDefault="00AC03B8">
      <w:pPr>
        <w:rPr>
          <w:rFonts w:ascii="Times New Roman" w:hAnsi="Times New Roman" w:cs="Times New Roman"/>
          <w:b/>
        </w:rPr>
      </w:pPr>
      <w:r>
        <w:rPr>
          <w:rFonts w:ascii="Times New Roman" w:hAnsi="Times New Roman" w:cs="Times New Roman"/>
          <w:b/>
        </w:rPr>
        <w:t>Descriptor:</w:t>
      </w:r>
    </w:p>
    <w:p w:rsidR="00AC03B8" w:rsidRDefault="00AC03B8">
      <w:pPr>
        <w:rPr>
          <w:rFonts w:ascii="Times New Roman" w:hAnsi="Times New Roman" w:cs="Times New Roman"/>
          <w:b/>
        </w:rPr>
      </w:pPr>
      <w:r>
        <w:rPr>
          <w:rFonts w:ascii="Times New Roman" w:hAnsi="Times New Roman" w:cs="Times New Roman"/>
          <w:b/>
        </w:rPr>
        <w:br/>
        <w:t>Word Count:</w:t>
      </w:r>
    </w:p>
    <w:p w:rsidR="00AC03B8" w:rsidRDefault="00AC03B8">
      <w:pPr>
        <w:rPr>
          <w:rFonts w:ascii="Times New Roman" w:hAnsi="Times New Roman" w:cs="Times New Roman"/>
          <w:b/>
        </w:rPr>
      </w:pPr>
    </w:p>
    <w:p w:rsidR="00432011" w:rsidRPr="006B3587" w:rsidRDefault="00AC03B8">
      <w:pPr>
        <w:rPr>
          <w:rFonts w:ascii="Times New Roman" w:hAnsi="Times New Roman" w:cs="Times New Roman"/>
        </w:rPr>
      </w:pPr>
      <w:r>
        <w:rPr>
          <w:rFonts w:ascii="Times New Roman" w:hAnsi="Times New Roman" w:cs="Times New Roman"/>
          <w:b/>
        </w:rPr>
        <w:t>Impact this Research will have on Clinical Medicine:</w:t>
      </w:r>
      <w:r w:rsidR="00432011" w:rsidRPr="006B3587">
        <w:rPr>
          <w:rFonts w:ascii="Times New Roman" w:hAnsi="Times New Roman" w:cs="Times New Roman"/>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 xml:space="preserve">Indwelling arterial catheters (IACs) are used extensively in the Intensive Care Unit (ICU) for continuous hemodynamic monitoring and for arterial blood gas analysis. The use of IACs in the ICU setting is widespread, occurring in approximately 30% of ICU patients, resulting in 6-8 million arterial catheters placed annually in the United States. IACs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whether the presence of IACs improves outcomes in mechanically ventilated patients who do not require vasopressor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 xml:space="preserve">This study utilized the </w:t>
      </w:r>
      <w:proofErr w:type="spellStart"/>
      <w:r w:rsidR="00ED35F6">
        <w:t>Multiparameter</w:t>
      </w:r>
      <w:proofErr w:type="spellEnd"/>
      <w:r w:rsidR="00ED35F6">
        <w:t xml:space="preserve">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del w:id="14" w:author="lceli" w:date="2014-07-14T21:21:00Z">
        <w:r w:rsidR="00ED35F6" w:rsidDel="00DC52D9">
          <w:delText xml:space="preserve">Using this database, we identified sepsis patients based on the Angus criteria for inclusion in a retrospective cohort study. </w:delText>
        </w:r>
      </w:del>
      <w:r w:rsidR="00ED35F6">
        <w:t>Patients from the cardiac surgery recovery unit</w:t>
      </w:r>
      <w:ins w:id="15" w:author="ml f" w:date="2014-07-15T23:56:00Z">
        <w:r w:rsidR="00BD399B">
          <w:t xml:space="preserve"> (CSRU) and</w:t>
        </w:r>
      </w:ins>
      <w:ins w:id="16" w:author="ml f" w:date="2014-07-15T23:55:00Z">
        <w:r w:rsidR="00BD399B">
          <w:t xml:space="preserve"> </w:t>
        </w:r>
      </w:ins>
      <w:ins w:id="17" w:author="ml f" w:date="2014-07-15T23:56:00Z">
        <w:r w:rsidR="00BD399B" w:rsidRPr="00BD399B">
          <w:t xml:space="preserve">coronary care unit </w:t>
        </w:r>
        <w:r w:rsidR="00BD399B">
          <w:t>(CCU)</w:t>
        </w:r>
      </w:ins>
      <w:r w:rsidR="00ED35F6">
        <w:t xml:space="preserve"> and patients who had IACs placed prior to ICU admission were excluded. The primary outcome was </w:t>
      </w:r>
      <w:del w:id="18" w:author="lceli" w:date="2014-07-14T21:21:00Z">
        <w:r w:rsidR="00ED35F6" w:rsidDel="00DC52D9">
          <w:delText xml:space="preserve">the effect of IAC placement on </w:delText>
        </w:r>
      </w:del>
      <w:r w:rsidR="00ED35F6">
        <w:t xml:space="preserve">28-day mortality. We developed a model based on patient demographics, co-morbidities, vital signs, and laboratory results to estimate </w:t>
      </w:r>
      <w:ins w:id="19" w:author="lceli" w:date="2014-07-14T21:21:00Z">
        <w:r w:rsidR="00DC52D9">
          <w:t xml:space="preserve">the </w:t>
        </w:r>
      </w:ins>
      <w:r w:rsidR="00ED35F6">
        <w:t xml:space="preserve">propensity for IAC placement for the study cohort. Patients with or without IACs were then matched based on the estimated propensity scores </w:t>
      </w:r>
      <w:ins w:id="20" w:author="lceli" w:date="2014-07-14T21:21:00Z">
        <w:r w:rsidR="00DC52D9">
          <w:t>using a</w:t>
        </w:r>
      </w:ins>
      <w:del w:id="21" w:author="lceli" w:date="2014-07-14T21:21:00Z">
        <w:r w:rsidR="00ED35F6" w:rsidDel="00DC52D9">
          <w:delText>with</w:delText>
        </w:r>
      </w:del>
      <w:r w:rsidR="00ED35F6">
        <w:t xml:space="preserve"> one-to-one matching with a caliper of 0.01. The Fisher’s exact test was used to evaluate the association of IACs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ED35F6">
        <w:t xml:space="preserve">From the over 32,000 patients admitted to the ICU, we identified x mechanically ventilated patients that met inclusion criteria. Based on a </w:t>
      </w:r>
      <w:commentRangeStart w:id="22"/>
      <w:r w:rsidR="00ED35F6">
        <w:t>10-fold cross-validation</w:t>
      </w:r>
      <w:commentRangeEnd w:id="22"/>
      <w:r w:rsidR="00DC52D9">
        <w:rPr>
          <w:rStyle w:val="CommentReference"/>
        </w:rPr>
        <w:commentReference w:id="22"/>
      </w:r>
      <w:r w:rsidR="00ED35F6">
        <w:t xml:space="preserve">, the </w:t>
      </w:r>
      <w:del w:id="23" w:author="lceli" w:date="2014-07-14T21:22:00Z">
        <w:r w:rsidR="00ED35F6" w:rsidDel="00DC52D9">
          <w:delText xml:space="preserve">proposed multivariable regression of </w:delText>
        </w:r>
      </w:del>
      <w:r w:rsidR="00ED35F6">
        <w:t xml:space="preserve">propensity </w:t>
      </w:r>
      <w:ins w:id="24" w:author="lceli" w:date="2014-07-14T21:22:00Z">
        <w:r w:rsidR="00DC52D9">
          <w:t xml:space="preserve">model </w:t>
        </w:r>
      </w:ins>
      <w:r w:rsidR="00ED35F6">
        <w:t xml:space="preserve">for IAC placement had an area under the </w:t>
      </w:r>
      <w:r w:rsidR="00ED35F6" w:rsidRPr="00BC250A">
        <w:t>Receiver Operating Characteristics (ROC) curve</w:t>
      </w:r>
      <w:r w:rsidR="00ED35F6">
        <w:t xml:space="preserve"> of </w:t>
      </w:r>
      <w:del w:id="25" w:author="ml f" w:date="2014-07-16T18:13:00Z">
        <w:r w:rsidR="00ED35F6" w:rsidDel="003F095A">
          <w:delText>XXX</w:delText>
        </w:r>
      </w:del>
      <w:ins w:id="26" w:author="ml f" w:date="2014-07-16T18:13:00Z">
        <w:r w:rsidR="003F095A">
          <w:t>0.79</w:t>
        </w:r>
      </w:ins>
      <w:r w:rsidR="00ED35F6">
        <w:t xml:space="preserve">. </w:t>
      </w:r>
      <w:r w:rsidR="00ED35F6" w:rsidRPr="00171963">
        <w:t>For</w:t>
      </w:r>
      <w:r w:rsidR="00ED35F6" w:rsidRPr="00BC250A">
        <w:t xml:space="preserve"> the match</w:t>
      </w:r>
      <w:r w:rsidR="00ED35F6">
        <w:t xml:space="preserve">ed </w:t>
      </w:r>
      <w:r w:rsidR="00ED35F6" w:rsidRPr="00BC250A">
        <w:t xml:space="preserve">cohort, the 28-day mortality for patients </w:t>
      </w:r>
      <w:del w:id="27" w:author="lceli" w:date="2014-07-14T21:22:00Z">
        <w:r w:rsidR="00ED35F6" w:rsidRPr="00BC250A" w:rsidDel="00DC52D9">
          <w:delText xml:space="preserve">with and without IACs </w:delText>
        </w:r>
      </w:del>
      <w:proofErr w:type="gramStart"/>
      <w:r w:rsidR="00ED35F6" w:rsidRPr="00BC250A">
        <w:t>were</w:t>
      </w:r>
      <w:proofErr w:type="gramEnd"/>
      <w:r w:rsidR="00ED35F6" w:rsidRPr="00BC250A">
        <w:t xml:space="preserve"> </w:t>
      </w:r>
      <w:ins w:id="28" w:author="ml f" w:date="2014-07-16T18:14:00Z">
        <w:r w:rsidR="003F095A">
          <w:t>11</w:t>
        </w:r>
      </w:ins>
      <w:del w:id="29" w:author="ml f" w:date="2014-07-16T18:14:00Z">
        <w:r w:rsidR="00ED35F6" w:rsidDel="003F095A">
          <w:delText>X</w:delText>
        </w:r>
      </w:del>
      <w:r w:rsidR="00ED35F6" w:rsidRPr="00BC250A">
        <w:t>%</w:t>
      </w:r>
      <w:r w:rsidR="00ED35F6">
        <w:t xml:space="preserve"> in the IAC group</w:t>
      </w:r>
      <w:r w:rsidR="00ED35F6" w:rsidRPr="00BC250A">
        <w:t xml:space="preserve"> vs. </w:t>
      </w:r>
      <w:ins w:id="30" w:author="ml f" w:date="2014-07-16T18:14:00Z">
        <w:r w:rsidR="003F095A">
          <w:t>14</w:t>
        </w:r>
      </w:ins>
      <w:del w:id="31" w:author="ml f" w:date="2014-07-16T18:14:00Z">
        <w:r w:rsidR="00ED35F6" w:rsidDel="003F095A">
          <w:delText>X</w:delText>
        </w:r>
      </w:del>
      <w:r w:rsidR="00ED35F6" w:rsidRPr="00BC250A">
        <w:t xml:space="preserve">% </w:t>
      </w:r>
      <w:r w:rsidR="00ED35F6">
        <w:t>in the non-IAC group (</w:t>
      </w:r>
      <w:r w:rsidR="00ED35F6" w:rsidRPr="00BC250A">
        <w:t>p=</w:t>
      </w:r>
      <w:ins w:id="32" w:author="ml f" w:date="2014-07-16T18:15:00Z">
        <w:r w:rsidR="003F095A">
          <w:t>0.5</w:t>
        </w:r>
      </w:ins>
      <w:del w:id="33" w:author="ml f" w:date="2014-07-16T18:14:00Z">
        <w:r w:rsidR="00605D51" w:rsidDel="003F095A">
          <w:delText>X</w:delText>
        </w:r>
      </w:del>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hemodynamically stable</w:t>
      </w:r>
      <w:r w:rsidR="00ED35F6">
        <w:t>, the presence of an IAC is</w:t>
      </w:r>
      <w:r w:rsidR="00286B03">
        <w:t xml:space="preserve"> not</w:t>
      </w:r>
      <w:r w:rsidR="00ED35F6">
        <w:t xml:space="preserve"> associated with a </w:t>
      </w:r>
      <w:r w:rsidR="00286B03">
        <w:t>difference in</w:t>
      </w:r>
      <w:r w:rsidR="00ED35F6">
        <w:t xml:space="preserve"> 28-day mortality</w:t>
      </w:r>
      <w:ins w:id="34" w:author="lceli" w:date="2014-07-14T21:23:00Z">
        <w:r w:rsidR="00DC52D9">
          <w:t xml:space="preserve"> after adjustment for the propensity for IAC placement</w:t>
        </w:r>
      </w:ins>
      <w:r w:rsidR="00ED35F6">
        <w:t xml:space="preserve">. </w:t>
      </w:r>
      <w:r w:rsidR="003D19E3">
        <w:t xml:space="preserve"> </w:t>
      </w:r>
      <w:proofErr w:type="gramStart"/>
      <w:r w:rsidR="00ED35F6">
        <w:t>Further analyses in other critically ill subgroups, as well as validation in additional datasets is</w:t>
      </w:r>
      <w:proofErr w:type="gramEnd"/>
      <w:r w:rsidR="00ED35F6">
        <w:t xml:space="preserve"> warranted. </w:t>
      </w:r>
      <w:r w:rsidR="00ED35F6">
        <w:rPr>
          <w:color w:val="000000"/>
        </w:rPr>
        <w:t xml:space="preserve">This study is the first of several investigations into the clinical </w:t>
      </w:r>
      <w:ins w:id="35" w:author="lceli" w:date="2014-07-14T21:23:00Z">
        <w:r w:rsidR="00DC52D9">
          <w:rPr>
            <w:color w:val="000000"/>
          </w:rPr>
          <w:t>value</w:t>
        </w:r>
      </w:ins>
      <w:del w:id="36" w:author="lceli" w:date="2014-07-14T21:23:00Z">
        <w:r w:rsidR="00ED35F6" w:rsidDel="00DC52D9">
          <w:rPr>
            <w:color w:val="000000"/>
          </w:rPr>
          <w:delText>role</w:delText>
        </w:r>
      </w:del>
      <w:r w:rsidR="00ED35F6">
        <w:rPr>
          <w:color w:val="000000"/>
        </w:rPr>
        <w:t xml:space="preserve"> of various </w:t>
      </w:r>
      <w:del w:id="37" w:author="lceli" w:date="2014-07-14T21:24:00Z">
        <w:r w:rsidR="00ED35F6" w:rsidDel="00DC52D9">
          <w:rPr>
            <w:color w:val="000000"/>
          </w:rPr>
          <w:delText xml:space="preserve">unstudied </w:delText>
        </w:r>
      </w:del>
      <w:r w:rsidR="00ED35F6">
        <w:rPr>
          <w:color w:val="000000"/>
        </w:rPr>
        <w:t xml:space="preserve">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IACs in the ICU setting is widespread, </w:t>
      </w:r>
      <w:r w:rsidR="00545751" w:rsidRPr="006B3587">
        <w:rPr>
          <w:rFonts w:ascii="Times New Roman" w:hAnsi="Times New Roman" w:cs="Times New Roman"/>
        </w:rPr>
        <w:t>occurring in approximately 30% of ICU patients (REF), resulting in 6-8 million IAC placed annually in the United States (REF).</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Despite the widespread use of IAC</w:t>
      </w:r>
      <w:r w:rsidR="008F7DA5" w:rsidRPr="006B3587">
        <w:rPr>
          <w:rFonts w:ascii="Times New Roman" w:hAnsi="Times New Roman" w:cs="Times New Roman"/>
        </w:rPr>
        <w:t>s</w:t>
      </w:r>
      <w:r w:rsidR="003F2E62">
        <w:rPr>
          <w:rFonts w:ascii="Times New Roman" w:hAnsi="Times New Roman" w:cs="Times New Roman"/>
        </w:rPr>
        <w:t xml:space="preserve">, there are small but </w:t>
      </w:r>
      <w:r w:rsidRPr="006B3587">
        <w:rPr>
          <w:rFonts w:ascii="Times New Roman" w:hAnsi="Times New Roman" w:cs="Times New Roman"/>
        </w:rPr>
        <w:t>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IACs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 xml:space="preserve">Additionally, vascular complications associated with IACs are more common than previously thought, including thrombosis, ischemia, hematoma, bleeding, and </w:t>
      </w:r>
      <w:proofErr w:type="spellStart"/>
      <w:r w:rsidR="008F7DA5" w:rsidRPr="006B3587">
        <w:rPr>
          <w:rFonts w:ascii="Times New Roman" w:hAnsi="Times New Roman" w:cs="Times New Roman"/>
        </w:rPr>
        <w:t>pseudoaneurysm</w:t>
      </w:r>
      <w:proofErr w:type="spellEnd"/>
      <w:r w:rsidR="008F7DA5" w:rsidRPr="006B3587">
        <w:rPr>
          <w:rFonts w:ascii="Times New Roman" w:hAnsi="Times New Roman" w:cs="Times New Roman"/>
        </w:rPr>
        <w:t xml:space="preserve"> (REFs). The presence of IACs may promote an increased frequency of blood draws and laboratory testing, including arterial blood gas sampling (REF).  </w:t>
      </w:r>
    </w:p>
    <w:p w:rsidR="00CF5678" w:rsidRPr="006B3587"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IACs</w:t>
      </w:r>
      <w:r w:rsidR="003F2E62">
        <w:rPr>
          <w:rFonts w:ascii="Times New Roman" w:hAnsi="Times New Roman" w:cs="Times New Roman"/>
        </w:rPr>
        <w:t xml:space="preserve"> </w:t>
      </w:r>
      <w:r w:rsidRPr="006B3587">
        <w:rPr>
          <w:rFonts w:ascii="Times New Roman" w:hAnsi="Times New Roman" w:cs="Times New Roman"/>
        </w:rPr>
        <w:t xml:space="preserve">improves outcomes in </w:t>
      </w:r>
      <w:r w:rsidR="003F2E62">
        <w:rPr>
          <w:rFonts w:ascii="Times New Roman" w:hAnsi="Times New Roman" w:cs="Times New Roman"/>
        </w:rPr>
        <w:t xml:space="preserve">hemodynamically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(REF). </w:t>
      </w:r>
      <w:r w:rsidR="00945DB5">
        <w:rPr>
          <w:rFonts w:ascii="Times New Roman" w:hAnsi="Times New Roman" w:cs="Times New Roman"/>
          <w:color w:val="000000"/>
        </w:rPr>
        <w:t xml:space="preserve">  </w:t>
      </w:r>
      <w:r w:rsidR="00645691">
        <w:rPr>
          <w:rFonts w:ascii="Times New Roman" w:hAnsi="Times New Roman" w:cs="Times New Roman"/>
          <w:color w:val="000000"/>
        </w:rPr>
        <w:t xml:space="preserve">The data in MIMIC-II has been previously de-identified, and </w:t>
      </w:r>
      <w:proofErr w:type="gramStart"/>
      <w:r w:rsidR="00645691">
        <w:rPr>
          <w:rFonts w:ascii="Times New Roman" w:hAnsi="Times New Roman" w:cs="Times New Roman"/>
          <w:color w:val="000000"/>
        </w:rPr>
        <w:t>this study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srael Deaconess Medical Center</w:t>
      </w:r>
      <w:ins w:id="38" w:author="ml f" w:date="2014-07-16T18:07:00Z">
        <w:r w:rsidR="00157524">
          <w:rPr>
            <w:rFonts w:ascii="Times New Roman" w:hAnsi="Times New Roman" w:cs="Times New Roman"/>
            <w:color w:val="000000"/>
          </w:rPr>
          <w:t xml:space="preserve"> (BIDMC)</w:t>
        </w:r>
      </w:ins>
      <w:proofErr w:type="gramEnd"/>
      <w:r w:rsidR="00645691">
        <w:rPr>
          <w:rFonts w:ascii="Times New Roman" w:hAnsi="Times New Roman" w:cs="Times New Roman"/>
          <w:color w:val="000000"/>
        </w:rPr>
        <w:t>.  Additional, a waiver of informed consent has been granted for this study.</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adult</w:t>
      </w:r>
      <w:del w:id="39" w:author="ml f" w:date="2014-07-16T18:17:00Z">
        <w:r w:rsidR="00C96E0E" w:rsidDel="003F095A">
          <w:rPr>
            <w:rFonts w:ascii="Times New Roman" w:hAnsi="Times New Roman" w:cs="Times New Roman"/>
            <w:color w:val="000000"/>
          </w:rPr>
          <w:delText xml:space="preserve"> </w:delText>
        </w:r>
        <w:r w:rsidDel="003F095A">
          <w:rPr>
            <w:rFonts w:ascii="Times New Roman" w:hAnsi="Times New Roman" w:cs="Times New Roman"/>
            <w:color w:val="000000"/>
          </w:rPr>
          <w:delText xml:space="preserve">patients </w:delText>
        </w:r>
      </w:del>
      <w:ins w:id="40" w:author="ml f" w:date="2014-07-16T18:15:00Z">
        <w:r w:rsidR="00D647D6">
          <w:rPr>
            <w:rFonts w:ascii="Times New Roman" w:hAnsi="Times New Roman" w:cs="Times New Roman"/>
            <w:color w:val="000000"/>
          </w:rPr>
          <w:t>,</w:t>
        </w:r>
      </w:ins>
      <w:ins w:id="41" w:author="ml f" w:date="2014-07-16T18:08:00Z">
        <w:r w:rsidR="00157524">
          <w:rPr>
            <w:rFonts w:ascii="Times New Roman" w:hAnsi="Times New Roman" w:cs="Times New Roman"/>
            <w:color w:val="000000"/>
          </w:rPr>
          <w:t xml:space="preserve"> who were </w:t>
        </w:r>
        <w:proofErr w:type="spellStart"/>
        <w:r w:rsidR="00157524">
          <w:rPr>
            <w:rFonts w:ascii="Times New Roman" w:hAnsi="Times New Roman" w:cs="Times New Roman"/>
            <w:color w:val="000000"/>
          </w:rPr>
          <w:t>intubated</w:t>
        </w:r>
        <w:proofErr w:type="spellEnd"/>
        <w:r w:rsidR="00157524">
          <w:rPr>
            <w:rFonts w:ascii="Times New Roman" w:hAnsi="Times New Roman" w:cs="Times New Roman"/>
            <w:color w:val="000000"/>
          </w:rPr>
          <w:t xml:space="preserve"> for the purpose of </w:t>
        </w:r>
      </w:ins>
      <w:del w:id="42" w:author="ml f" w:date="2014-07-16T18:08:00Z">
        <w:r w:rsidDel="00157524">
          <w:rPr>
            <w:rFonts w:ascii="Times New Roman" w:hAnsi="Times New Roman" w:cs="Times New Roman"/>
            <w:color w:val="000000"/>
          </w:rPr>
          <w:delText>requiring</w:delText>
        </w:r>
      </w:del>
      <w:r>
        <w:rPr>
          <w:rFonts w:ascii="Times New Roman" w:hAnsi="Times New Roman" w:cs="Times New Roman"/>
          <w:color w:val="000000"/>
        </w:rPr>
        <w:t xml:space="preserve"> mechanical ventilation (MV</w:t>
      </w:r>
      <w:ins w:id="43" w:author="ml f" w:date="2014-07-16T18:09:00Z">
        <w:r w:rsidR="00157524">
          <w:rPr>
            <w:rFonts w:ascii="Times New Roman" w:hAnsi="Times New Roman" w:cs="Times New Roman"/>
            <w:color w:val="000000"/>
          </w:rPr>
          <w:t>)</w:t>
        </w:r>
      </w:ins>
      <w:del w:id="44" w:author="ml f" w:date="2014-07-16T18:09:00Z">
        <w:r w:rsidDel="00157524">
          <w:rPr>
            <w:rFonts w:ascii="Times New Roman" w:hAnsi="Times New Roman" w:cs="Times New Roman"/>
            <w:color w:val="000000"/>
          </w:rPr>
          <w:delText xml:space="preserve">), </w:delText>
        </w:r>
        <w:r w:rsidR="00016DF0" w:rsidDel="00157524">
          <w:rPr>
            <w:rFonts w:ascii="Times New Roman" w:hAnsi="Times New Roman" w:cs="Times New Roman"/>
            <w:color w:val="000000"/>
          </w:rPr>
          <w:delText>defined in this analysis as MV beginning</w:delText>
        </w:r>
      </w:del>
      <w:r w:rsidR="00016DF0">
        <w:rPr>
          <w:rFonts w:ascii="Times New Roman" w:hAnsi="Times New Roman" w:cs="Times New Roman"/>
          <w:color w:val="000000"/>
        </w:rPr>
        <w:t xml:space="preserve"> </w:t>
      </w:r>
      <w:ins w:id="45" w:author="ml f" w:date="2014-07-16T18:09:00Z">
        <w:r w:rsidR="00157524">
          <w:rPr>
            <w:rFonts w:ascii="Times New Roman" w:hAnsi="Times New Roman" w:cs="Times New Roman"/>
            <w:color w:val="000000"/>
          </w:rPr>
          <w:t>within</w:t>
        </w:r>
      </w:ins>
      <w:del w:id="46" w:author="ml f" w:date="2014-07-16T18:09:00Z">
        <w:r w:rsidR="00016DF0" w:rsidDel="00157524">
          <w:rPr>
            <w:rFonts w:ascii="Times New Roman" w:hAnsi="Times New Roman" w:cs="Times New Roman"/>
            <w:color w:val="000000"/>
          </w:rPr>
          <w:delText>in</w:delText>
        </w:r>
      </w:del>
      <w:r w:rsidR="00016DF0">
        <w:rPr>
          <w:rFonts w:ascii="Times New Roman" w:hAnsi="Times New Roman" w:cs="Times New Roman"/>
          <w:color w:val="000000"/>
        </w:rPr>
        <w:t xml:space="preserve"> the first </w:t>
      </w:r>
      <w:ins w:id="47" w:author="ml f" w:date="2014-07-18T17:28:00Z">
        <w:r w:rsidR="009D1AA2">
          <w:rPr>
            <w:rFonts w:ascii="Times New Roman" w:hAnsi="Times New Roman" w:cs="Times New Roman"/>
            <w:color w:val="000000"/>
          </w:rPr>
          <w:t>12</w:t>
        </w:r>
      </w:ins>
      <w:del w:id="48" w:author="ml f" w:date="2014-07-18T17:28:00Z">
        <w:r w:rsidR="00016DF0" w:rsidDel="009D1AA2">
          <w:rPr>
            <w:rFonts w:ascii="Times New Roman" w:hAnsi="Times New Roman" w:cs="Times New Roman"/>
            <w:color w:val="000000"/>
          </w:rPr>
          <w:delText>24</w:delText>
        </w:r>
      </w:del>
      <w:r w:rsidR="00016DF0">
        <w:rPr>
          <w:rFonts w:ascii="Times New Roman" w:hAnsi="Times New Roman" w:cs="Times New Roman"/>
          <w:color w:val="000000"/>
        </w:rPr>
        <w:t xml:space="preserve"> hours of ICU admission</w:t>
      </w:r>
      <w:del w:id="49" w:author="ml f" w:date="2014-07-16T18:09:00Z">
        <w:r w:rsidR="00016DF0" w:rsidDel="00157524">
          <w:rPr>
            <w:rFonts w:ascii="Times New Roman" w:hAnsi="Times New Roman" w:cs="Times New Roman"/>
            <w:color w:val="000000"/>
          </w:rPr>
          <w:delText xml:space="preserve"> and persisting for at least 48 consecutive hours</w:delText>
        </w:r>
      </w:del>
      <w:del w:id="50" w:author="ml f" w:date="2014-07-16T18:10:00Z">
        <w:r w:rsidR="00016DF0" w:rsidDel="003F095A">
          <w:rPr>
            <w:rFonts w:ascii="Times New Roman" w:hAnsi="Times New Roman" w:cs="Times New Roman"/>
            <w:color w:val="000000"/>
          </w:rPr>
          <w:delText xml:space="preserve">. </w:delText>
        </w:r>
        <w:r w:rsidR="00016DF0" w:rsidRPr="00016DF0" w:rsidDel="003F095A">
          <w:rPr>
            <w:rFonts w:ascii="Times New Roman" w:hAnsi="Times New Roman" w:cs="Times New Roman"/>
            <w:color w:val="000000"/>
          </w:rPr>
          <w:delText xml:space="preserve"> </w:delText>
        </w:r>
        <w:r w:rsidR="00016DF0" w:rsidDel="003F095A">
          <w:rPr>
            <w:rFonts w:ascii="Times New Roman" w:hAnsi="Times New Roman" w:cs="Times New Roman"/>
            <w:color w:val="000000"/>
          </w:rPr>
          <w:delText xml:space="preserve">MV was defined in this way due to </w:delText>
        </w:r>
        <w:r w:rsidR="00016DF0" w:rsidRPr="00D252DB" w:rsidDel="003F095A">
          <w:rPr>
            <w:rFonts w:ascii="Times New Roman" w:hAnsi="Times New Roman" w:cs="Times New Roman"/>
            <w:color w:val="000000"/>
          </w:rPr>
          <w:delText>lack of sufficient data to conduct meaningful statistical inference</w:delText>
        </w:r>
        <w:r w:rsidR="00016DF0" w:rsidDel="003F095A">
          <w:rPr>
            <w:rFonts w:ascii="Times New Roman" w:hAnsi="Times New Roman" w:cs="Times New Roman"/>
            <w:color w:val="000000"/>
          </w:rPr>
          <w:delText xml:space="preserve"> in patients requiring short</w:delText>
        </w:r>
        <w:r w:rsidR="00C96E0E" w:rsidDel="003F095A">
          <w:rPr>
            <w:rFonts w:ascii="Times New Roman" w:hAnsi="Times New Roman" w:cs="Times New Roman"/>
            <w:color w:val="000000"/>
          </w:rPr>
          <w:delText>er periods of MV</w:delText>
        </w:r>
      </w:del>
      <w:ins w:id="51" w:author="ml f" w:date="2014-07-16T18:15:00Z">
        <w:r w:rsidR="003F095A">
          <w:rPr>
            <w:rFonts w:ascii="Times New Roman" w:hAnsi="Times New Roman" w:cs="Times New Roman"/>
            <w:color w:val="000000"/>
          </w:rPr>
          <w:t xml:space="preserve"> and they were under MV for more than 24 hours. </w:t>
        </w:r>
        <w:r w:rsidR="003F095A" w:rsidRPr="003F095A">
          <w:rPr>
            <w:rFonts w:ascii="Times New Roman" w:hAnsi="Times New Roman" w:cs="Times New Roman"/>
            <w:b/>
            <w:color w:val="FFFF00"/>
            <w:highlight w:val="yellow"/>
            <w:rPrChange w:id="52" w:author="ml f" w:date="2014-07-16T18:16:00Z">
              <w:rPr>
                <w:rFonts w:ascii="Times New Roman" w:hAnsi="Times New Roman" w:cs="Times New Roman"/>
                <w:color w:val="000000"/>
              </w:rPr>
            </w:rPrChange>
          </w:rPr>
          <w:t xml:space="preserve">The rationale behind this inclusion criterion is </w:t>
        </w:r>
      </w:ins>
      <w:ins w:id="53" w:author="ml f" w:date="2014-07-16T18:16:00Z">
        <w:r w:rsidR="003F095A" w:rsidRPr="003F095A">
          <w:rPr>
            <w:rFonts w:ascii="Times New Roman" w:hAnsi="Times New Roman" w:cs="Times New Roman"/>
            <w:b/>
            <w:color w:val="FFFF00"/>
            <w:highlight w:val="yellow"/>
            <w:rPrChange w:id="54" w:author="ml f" w:date="2014-07-16T18:16:00Z">
              <w:rPr>
                <w:rFonts w:ascii="Times New Roman" w:hAnsi="Times New Roman" w:cs="Times New Roman"/>
                <w:color w:val="000000"/>
              </w:rPr>
            </w:rPrChange>
          </w:rPr>
          <w:t>…</w:t>
        </w:r>
      </w:ins>
      <w:del w:id="55" w:author="ml f" w:date="2014-07-16T18:15:00Z">
        <w:r w:rsidR="00C96E0E" w:rsidDel="003F095A">
          <w:rPr>
            <w:rFonts w:ascii="Times New Roman" w:hAnsi="Times New Roman" w:cs="Times New Roman"/>
            <w:color w:val="000000"/>
          </w:rPr>
          <w:delText>.</w:delText>
        </w:r>
      </w:del>
      <w:proofErr w:type="gramStart"/>
      <w:r w:rsidR="00C96E0E">
        <w:rPr>
          <w:rFonts w:ascii="Times New Roman" w:hAnsi="Times New Roman" w:cs="Times New Roman"/>
          <w:color w:val="000000"/>
        </w:rPr>
        <w:t xml:space="preserve">  </w:t>
      </w:r>
      <w:r w:rsidR="001D6866">
        <w:rPr>
          <w:rFonts w:ascii="Times New Roman" w:hAnsi="Times New Roman" w:cs="Times New Roman"/>
          <w:color w:val="000000"/>
        </w:rPr>
        <w:t>Patients</w:t>
      </w:r>
      <w:proofErr w:type="gramEnd"/>
      <w:r w:rsidR="001D6866">
        <w:rPr>
          <w:rFonts w:ascii="Times New Roman" w:hAnsi="Times New Roman" w:cs="Times New Roman"/>
          <w:color w:val="000000"/>
        </w:rPr>
        <w:t xml:space="preserve"> were excluded if they had a diagnosis of sepsis </w:t>
      </w:r>
      <w:ins w:id="56" w:author="lceli" w:date="2014-07-14T21:24:00Z">
        <w:r w:rsidR="00DC52D9">
          <w:rPr>
            <w:rFonts w:ascii="Times New Roman" w:hAnsi="Times New Roman" w:cs="Times New Roman"/>
            <w:color w:val="000000"/>
          </w:rPr>
          <w:t xml:space="preserve">based on the Angus criteria [reference] </w:t>
        </w:r>
      </w:ins>
      <w:r w:rsidR="001D6866">
        <w:rPr>
          <w:rFonts w:ascii="Times New Roman" w:hAnsi="Times New Roman" w:cs="Times New Roman"/>
          <w:color w:val="000000"/>
        </w:rPr>
        <w:t xml:space="preserve">or required vasopressors while in the ICU, as well if IAC placement was performed prior to ICU admission. </w:t>
      </w:r>
      <w:ins w:id="57" w:author="ml f" w:date="2014-07-16T18:23:00Z">
        <w:r w:rsidR="00D647D6">
          <w:t xml:space="preserve">Patients from the cardiac surgery recovery unit (CSRU) and </w:t>
        </w:r>
        <w:r w:rsidR="00D647D6" w:rsidRPr="00BD399B">
          <w:t xml:space="preserve">coronary care unit </w:t>
        </w:r>
        <w:r w:rsidR="00D647D6">
          <w:t xml:space="preserve">(CCU) were excluded as well. </w:t>
        </w:r>
      </w:ins>
      <w:del w:id="58" w:author="ml f" w:date="2014-07-16T18:23:00Z">
        <w:r w:rsidR="001D6866" w:rsidDel="00D647D6">
          <w:rPr>
            <w:rFonts w:ascii="Times New Roman" w:hAnsi="Times New Roman" w:cs="Times New Roman"/>
            <w:color w:val="000000"/>
          </w:rPr>
          <w:delText xml:space="preserve"> </w:delText>
        </w:r>
      </w:del>
      <w:r w:rsidR="00C96E0E">
        <w:rPr>
          <w:rFonts w:ascii="Times New Roman" w:hAnsi="Times New Roman" w:cs="Times New Roman"/>
          <w:color w:val="000000"/>
        </w:rPr>
        <w:t>Additionally, to ensure the independenc</w:t>
      </w:r>
      <w:ins w:id="59" w:author="lceli" w:date="2014-07-14T21:25:00Z">
        <w:r w:rsidR="00DC52D9">
          <w:rPr>
            <w:rFonts w:ascii="Times New Roman" w:hAnsi="Times New Roman" w:cs="Times New Roman"/>
            <w:color w:val="000000"/>
          </w:rPr>
          <w:t>e</w:t>
        </w:r>
      </w:ins>
      <w:del w:id="60" w:author="lceli" w:date="2014-07-14T21:25:00Z">
        <w:r w:rsidR="00C96E0E" w:rsidDel="00DC52D9">
          <w:rPr>
            <w:rFonts w:ascii="Times New Roman" w:hAnsi="Times New Roman" w:cs="Times New Roman"/>
            <w:color w:val="000000"/>
          </w:rPr>
          <w:delText>y</w:delText>
        </w:r>
      </w:del>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r w:rsidR="00BF7AB9">
        <w:rPr>
          <w:rFonts w:ascii="Times New Roman" w:hAnsi="Times New Roman" w:cs="Times New Roman"/>
          <w:color w:val="000000"/>
        </w:rPr>
        <w:t>The presence of an IAC was defined as placement of an invasive arterial catheter within 24 hours of initiation of mechanical ventilation</w:t>
      </w:r>
      <w:ins w:id="61" w:author="ml f" w:date="2014-07-16T18:18:00Z">
        <w:r w:rsidR="003F095A">
          <w:rPr>
            <w:rFonts w:ascii="Times New Roman" w:hAnsi="Times New Roman" w:cs="Times New Roman"/>
            <w:color w:val="000000"/>
          </w:rPr>
          <w:t>.</w:t>
        </w:r>
      </w:ins>
      <w:del w:id="62" w:author="ml f" w:date="2014-07-16T18:18:00Z">
        <w:r w:rsidR="00BF7AB9" w:rsidDel="003F095A">
          <w:rPr>
            <w:rFonts w:ascii="Times New Roman" w:hAnsi="Times New Roman" w:cs="Times New Roman"/>
            <w:color w:val="000000"/>
          </w:rPr>
          <w:delText xml:space="preserve"> [</w:delText>
        </w:r>
        <w:r w:rsidR="00BF7AB9" w:rsidRPr="00BF7AB9" w:rsidDel="003F095A">
          <w:rPr>
            <w:rFonts w:ascii="Times New Roman" w:hAnsi="Times New Roman" w:cs="Times New Roman"/>
            <w:color w:val="000000"/>
            <w:highlight w:val="yellow"/>
          </w:rPr>
          <w:delText>Mornin is this correct</w:delText>
        </w:r>
        <w:r w:rsidR="00BF7AB9" w:rsidDel="003F095A">
          <w:rPr>
            <w:rFonts w:ascii="Times New Roman" w:hAnsi="Times New Roman" w:cs="Times New Roman"/>
            <w:color w:val="000000"/>
          </w:rPr>
          <w:delText xml:space="preserve">?]. </w:delText>
        </w:r>
      </w:del>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Pr="007675A3" w:rsidRDefault="008705D8" w:rsidP="00FC5672">
      <w:pPr>
        <w:spacing w:line="480" w:lineRule="auto"/>
        <w:ind w:firstLine="720"/>
        <w:rPr>
          <w:rFonts w:ascii="Times New Roman" w:hAnsi="Times New Roman" w:cs="Times New Roman"/>
          <w:color w:val="000000"/>
          <w:u w:val="single"/>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del w:id="63" w:author="ml f" w:date="2014-07-16T18:19:00Z">
        <w:r w:rsidR="00FC5672" w:rsidDel="003F095A">
          <w:rPr>
            <w:rFonts w:ascii="Times New Roman" w:hAnsi="Times New Roman" w:cs="Times New Roman"/>
            <w:color w:val="000000"/>
          </w:rPr>
          <w:delText>XXXX number</w:delText>
        </w:r>
      </w:del>
      <w:ins w:id="64" w:author="ml f" w:date="2014-07-16T18:19:00Z">
        <w:r w:rsidR="003F095A">
          <w:rPr>
            <w:rFonts w:ascii="Times New Roman" w:hAnsi="Times New Roman" w:cs="Times New Roman"/>
            <w:color w:val="000000"/>
          </w:rPr>
          <w:t>30</w:t>
        </w:r>
      </w:ins>
      <w:r w:rsidR="00FC5672">
        <w:rPr>
          <w:rFonts w:ascii="Times New Roman" w:hAnsi="Times New Roman" w:cs="Times New Roman"/>
          <w:color w:val="000000"/>
        </w:rPr>
        <w:t xml:space="preserve"> of pre-IAC covariates including patient demographics, co-morbidities, vital signs, and pre-intervention laboratory results were used to estimate propensity for IAC insertion for each individual patient.  </w:t>
      </w:r>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 xml:space="preserve">model and to avoid </w:t>
      </w:r>
      <w:proofErr w:type="spellStart"/>
      <w:r w:rsidR="00FC5672" w:rsidRPr="00D252DB">
        <w:rPr>
          <w:rFonts w:ascii="Times New Roman" w:hAnsi="Times New Roman" w:cs="Times New Roman"/>
          <w:color w:val="000000"/>
        </w:rPr>
        <w:t>overfitting</w:t>
      </w:r>
      <w:proofErr w:type="spellEnd"/>
      <w:r w:rsidR="00FC5672" w:rsidRPr="00D252DB">
        <w:rPr>
          <w:rFonts w:ascii="Times New Roman" w:hAnsi="Times New Roman" w:cs="Times New Roman"/>
          <w:color w:val="000000"/>
        </w:rPr>
        <w:t>, the goodness-of-fit of the prediction model w</w:t>
      </w:r>
      <w:ins w:id="65" w:author="lceli" w:date="2014-07-14T21:25:00Z">
        <w:r w:rsidR="00DC52D9">
          <w:rPr>
            <w:rFonts w:ascii="Times New Roman" w:hAnsi="Times New Roman" w:cs="Times New Roman"/>
            <w:color w:val="000000"/>
          </w:rPr>
          <w:t>as</w:t>
        </w:r>
      </w:ins>
      <w:del w:id="66" w:author="lceli" w:date="2014-07-14T21:25:00Z">
        <w:r w:rsidR="00FC5672" w:rsidRPr="00D252DB" w:rsidDel="00DC52D9">
          <w:rPr>
            <w:rFonts w:ascii="Times New Roman" w:hAnsi="Times New Roman" w:cs="Times New Roman"/>
            <w:color w:val="000000"/>
          </w:rPr>
          <w:delText>ill be</w:delText>
        </w:r>
      </w:del>
      <w:r w:rsidR="00FC5672" w:rsidRPr="00D252DB">
        <w:rPr>
          <w:rFonts w:ascii="Times New Roman" w:hAnsi="Times New Roman" w:cs="Times New Roman"/>
          <w:color w:val="000000"/>
        </w:rPr>
        <w:t xml:space="preserve"> evaluated based on the average area under Receiver Operating Characteristics (ROC) curve</w:t>
      </w:r>
      <w:ins w:id="67" w:author="lceli" w:date="2014-07-14T21:25:00Z">
        <w:r w:rsidR="00DC52D9">
          <w:rPr>
            <w:rFonts w:ascii="Times New Roman" w:hAnsi="Times New Roman" w:cs="Times New Roman"/>
            <w:color w:val="000000"/>
          </w:rPr>
          <w:t xml:space="preserve"> using </w:t>
        </w:r>
      </w:ins>
      <w:proofErr w:type="gramStart"/>
      <w:ins w:id="68" w:author="ml f" w:date="2014-07-16T18:19:00Z">
        <w:r w:rsidR="003F095A">
          <w:rPr>
            <w:rFonts w:ascii="Times New Roman" w:hAnsi="Times New Roman" w:cs="Times New Roman"/>
            <w:color w:val="000000"/>
          </w:rPr>
          <w:t>10</w:t>
        </w:r>
      </w:ins>
      <w:ins w:id="69" w:author="lceli" w:date="2014-07-14T21:25:00Z">
        <w:del w:id="70" w:author="ml f" w:date="2014-07-16T18:19:00Z">
          <w:r w:rsidR="00DC52D9" w:rsidDel="003F095A">
            <w:rPr>
              <w:rFonts w:ascii="Times New Roman" w:hAnsi="Times New Roman" w:cs="Times New Roman"/>
              <w:color w:val="000000"/>
            </w:rPr>
            <w:delText>XX</w:delText>
          </w:r>
        </w:del>
        <w:r w:rsidR="00DC52D9">
          <w:rPr>
            <w:rFonts w:ascii="Times New Roman" w:hAnsi="Times New Roman" w:cs="Times New Roman"/>
            <w:color w:val="000000"/>
          </w:rPr>
          <w:t xml:space="preserve">-fold </w:t>
        </w:r>
        <w:commentRangeStart w:id="71"/>
        <w:r w:rsidR="00DC52D9">
          <w:rPr>
            <w:rFonts w:ascii="Times New Roman" w:hAnsi="Times New Roman" w:cs="Times New Roman"/>
            <w:color w:val="000000"/>
          </w:rPr>
          <w:t>cross-validation</w:t>
        </w:r>
      </w:ins>
      <w:commentRangeEnd w:id="71"/>
      <w:proofErr w:type="gramEnd"/>
      <w:ins w:id="72" w:author="lceli" w:date="2014-07-14T21:30:00Z">
        <w:r w:rsidR="00D05E12">
          <w:rPr>
            <w:rStyle w:val="CommentReference"/>
          </w:rPr>
          <w:commentReference w:id="71"/>
        </w:r>
      </w:ins>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Patients with or without IAC placement were then matched based on the estimated propensity scores </w:t>
      </w:r>
      <w:ins w:id="73" w:author="lceli" w:date="2014-07-14T21:31:00Z">
        <w:r w:rsidR="00D05E12">
          <w:rPr>
            <w:rFonts w:ascii="Times New Roman" w:hAnsi="Times New Roman" w:cs="Times New Roman"/>
            <w:color w:val="000000"/>
          </w:rPr>
          <w:t>using</w:t>
        </w:r>
      </w:ins>
      <w:del w:id="74" w:author="lceli" w:date="2014-07-14T21:31:00Z">
        <w:r w:rsidR="00FC5672" w:rsidDel="00D05E12">
          <w:rPr>
            <w:rFonts w:ascii="Times New Roman" w:hAnsi="Times New Roman" w:cs="Times New Roman"/>
            <w:color w:val="000000"/>
          </w:rPr>
          <w:delText>with</w:delText>
        </w:r>
      </w:del>
      <w:r w:rsidR="00FC5672">
        <w:rPr>
          <w:rFonts w:ascii="Times New Roman" w:hAnsi="Times New Roman" w:cs="Times New Roman"/>
          <w:color w:val="000000"/>
        </w:rPr>
        <w:t xml:space="preserve"> one-to-one matching with a caliper of 0.01.  </w:t>
      </w:r>
    </w:p>
    <w:p w:rsidR="00FC5672" w:rsidRDefault="008B759E" w:rsidP="00FC5672">
      <w:pPr>
        <w:spacing w:line="480" w:lineRule="auto"/>
        <w:ind w:firstLine="720"/>
      </w:pPr>
      <w:r>
        <w:t>For the primary outcome, Kaplan-</w:t>
      </w:r>
      <w:r w:rsidR="00297B86">
        <w:t xml:space="preserve">Meier estimate of survival was plotted, and a p-value was reported using the log rank test.  </w:t>
      </w:r>
      <w:r w:rsidR="00E909FF">
        <w:t xml:space="preserve">As mortality is a competing risk with the secondary outcomes (including ICU LOS, total LOS, and duration of mechanical ventilation), … </w:t>
      </w:r>
      <w:r w:rsidR="00E909FF" w:rsidRPr="00E909FF">
        <w:rPr>
          <w:highlight w:val="yellow"/>
        </w:rPr>
        <w:t>[do we need to use the cumulative incidence function for secondary outcomes?]</w:t>
      </w:r>
    </w:p>
    <w:p w:rsidR="0071259D" w:rsidRDefault="0071259D" w:rsidP="00FC5672">
      <w:pPr>
        <w:spacing w:line="480" w:lineRule="auto"/>
        <w:ind w:firstLine="720"/>
        <w:rPr>
          <w:rFonts w:ascii="Times New Roman" w:hAnsi="Times New Roman" w:cs="Times New Roman"/>
          <w:color w:val="000000"/>
        </w:rPr>
      </w:pPr>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CA54B6" w:rsidRDefault="00FC5672" w:rsidP="00CF5678">
      <w:pPr>
        <w:spacing w:line="480" w:lineRule="auto"/>
      </w:pPr>
      <w:r>
        <w:rPr>
          <w:rFonts w:ascii="Times New Roman" w:hAnsi="Times New Roman" w:cs="Times New Roman"/>
          <w:b/>
        </w:rPr>
        <w:tab/>
      </w:r>
      <w:r>
        <w:rPr>
          <w:rFonts w:ascii="Times New Roman" w:hAnsi="Times New Roman" w:cs="Times New Roman"/>
        </w:rPr>
        <w:t xml:space="preserve">Of the </w:t>
      </w:r>
      <w:ins w:id="75" w:author="ml f" w:date="2014-07-16T18:21:00Z">
        <w:r w:rsidR="00D647D6">
          <w:rPr>
            <w:rFonts w:ascii="Times New Roman" w:hAnsi="Times New Roman" w:cs="Times New Roman"/>
          </w:rPr>
          <w:t>22,443</w:t>
        </w:r>
      </w:ins>
      <w:del w:id="76" w:author="ml f" w:date="2014-07-16T18:20:00Z">
        <w:r w:rsidDel="00D647D6">
          <w:rPr>
            <w:rFonts w:ascii="Times New Roman" w:hAnsi="Times New Roman" w:cs="Times New Roman"/>
          </w:rPr>
          <w:delText>X</w:delText>
        </w:r>
      </w:del>
      <w:r>
        <w:rPr>
          <w:rFonts w:ascii="Times New Roman" w:hAnsi="Times New Roman" w:cs="Times New Roman"/>
        </w:rPr>
        <w:t xml:space="preserve"> MIMIC-II </w:t>
      </w:r>
      <w:ins w:id="77" w:author="ml f" w:date="2014-07-16T18:21:00Z">
        <w:r w:rsidR="00D647D6">
          <w:rPr>
            <w:rFonts w:ascii="Times New Roman" w:hAnsi="Times New Roman" w:cs="Times New Roman"/>
          </w:rPr>
          <w:t xml:space="preserve">adult </w:t>
        </w:r>
      </w:ins>
      <w:r>
        <w:rPr>
          <w:rFonts w:ascii="Times New Roman" w:hAnsi="Times New Roman" w:cs="Times New Roman"/>
        </w:rPr>
        <w:t>patients</w:t>
      </w:r>
      <w:ins w:id="78" w:author="ml f" w:date="2014-07-16T18:21:00Z">
        <w:r w:rsidR="00D647D6">
          <w:rPr>
            <w:rFonts w:ascii="Times New Roman" w:hAnsi="Times New Roman" w:cs="Times New Roman"/>
          </w:rPr>
          <w:t>’ first ICU admissions</w:t>
        </w:r>
      </w:ins>
      <w:r>
        <w:rPr>
          <w:rFonts w:ascii="Times New Roman" w:hAnsi="Times New Roman" w:cs="Times New Roman"/>
        </w:rPr>
        <w:t xml:space="preserve"> reviewed, </w:t>
      </w:r>
      <w:ins w:id="79" w:author="ml f" w:date="2014-07-16T18:24:00Z">
        <w:r w:rsidR="00D647D6">
          <w:rPr>
            <w:rFonts w:ascii="Times New Roman" w:hAnsi="Times New Roman" w:cs="Times New Roman"/>
          </w:rPr>
          <w:t xml:space="preserve">8,264 patients from CSRU and CCU were excluded. For the remaining, </w:t>
        </w:r>
      </w:ins>
      <w:r w:rsidR="00143E57">
        <w:rPr>
          <w:rFonts w:ascii="Times New Roman" w:hAnsi="Times New Roman" w:cs="Times New Roman"/>
        </w:rPr>
        <w:t xml:space="preserve">a total of </w:t>
      </w:r>
      <w:ins w:id="80" w:author="ml f" w:date="2014-07-16T18:25:00Z">
        <w:r w:rsidR="00D647D6">
          <w:rPr>
            <w:rFonts w:ascii="Times New Roman" w:hAnsi="Times New Roman" w:cs="Times New Roman"/>
          </w:rPr>
          <w:t>5,072</w:t>
        </w:r>
      </w:ins>
      <w:del w:id="81" w:author="ml f" w:date="2014-07-16T18:21:00Z">
        <w:r w:rsidR="00143E57" w:rsidDel="00D647D6">
          <w:rPr>
            <w:rFonts w:ascii="Times New Roman" w:hAnsi="Times New Roman" w:cs="Times New Roman"/>
          </w:rPr>
          <w:delText>X</w:delText>
        </w:r>
      </w:del>
      <w:r w:rsidR="00143E57">
        <w:rPr>
          <w:rFonts w:ascii="Times New Roman" w:hAnsi="Times New Roman" w:cs="Times New Roman"/>
        </w:rPr>
        <w:t xml:space="preserve"> </w:t>
      </w:r>
      <w:r w:rsidR="00471EFE">
        <w:rPr>
          <w:rFonts w:ascii="Times New Roman" w:hAnsi="Times New Roman" w:cs="Times New Roman"/>
        </w:rPr>
        <w:t>required mechanical ventilation</w:t>
      </w:r>
      <w:r w:rsidR="00143E57">
        <w:rPr>
          <w:rFonts w:ascii="Times New Roman" w:hAnsi="Times New Roman" w:cs="Times New Roman"/>
        </w:rPr>
        <w:t xml:space="preserve">, and </w:t>
      </w:r>
      <w:r>
        <w:rPr>
          <w:rFonts w:ascii="Times New Roman" w:hAnsi="Times New Roman" w:cs="Times New Roman"/>
        </w:rPr>
        <w:t>a total o</w:t>
      </w:r>
      <w:r w:rsidR="00471EFE">
        <w:rPr>
          <w:rFonts w:ascii="Times New Roman" w:hAnsi="Times New Roman" w:cs="Times New Roman"/>
        </w:rPr>
        <w:t xml:space="preserve">f </w:t>
      </w:r>
      <w:ins w:id="82" w:author="ml f" w:date="2014-07-16T18:25:00Z">
        <w:r w:rsidR="00D647D6">
          <w:rPr>
            <w:rFonts w:ascii="Times New Roman" w:hAnsi="Times New Roman" w:cs="Times New Roman"/>
          </w:rPr>
          <w:t>901</w:t>
        </w:r>
      </w:ins>
      <w:del w:id="83" w:author="ml f" w:date="2014-07-16T18:25:00Z">
        <w:r w:rsidR="00471EFE" w:rsidDel="00D647D6">
          <w:rPr>
            <w:rFonts w:ascii="Times New Roman" w:hAnsi="Times New Roman" w:cs="Times New Roman"/>
          </w:rPr>
          <w:delText>Y</w:delText>
        </w:r>
      </w:del>
      <w:r w:rsidR="00471EFE">
        <w:rPr>
          <w:rFonts w:ascii="Times New Roman" w:hAnsi="Times New Roman" w:cs="Times New Roman"/>
        </w:rPr>
        <w:t xml:space="preserve"> met study inclusion criteria</w:t>
      </w:r>
      <w:r>
        <w:rPr>
          <w:rFonts w:ascii="Times New Roman" w:hAnsi="Times New Roman" w:cs="Times New Roman"/>
        </w:rPr>
        <w:t>. The overall</w:t>
      </w:r>
      <w:r w:rsidR="00CA54B6">
        <w:rPr>
          <w:rFonts w:ascii="Times New Roman" w:hAnsi="Times New Roman" w:cs="Times New Roman"/>
        </w:rPr>
        <w:t xml:space="preserve"> 28-day mortality for the study </w:t>
      </w:r>
      <w:r>
        <w:rPr>
          <w:rFonts w:ascii="Times New Roman" w:hAnsi="Times New Roman" w:cs="Times New Roman"/>
        </w:rPr>
        <w:t>cohort was XXX%, with an ICU LOS of YYY and duration of mechanical ventilation of ZZZ.  The most frequent indication for respiratory failure was XXXX (X%), followed by YYYY (Y%), and ZZZZ (Z</w:t>
      </w:r>
      <w:r w:rsidR="00CA54B6">
        <w:t xml:space="preserve">%).  Based on a 10-fold cross-validation, the proposed multivariable regression of propensity for IAC placement had an area under the </w:t>
      </w:r>
      <w:r w:rsidR="00CA54B6" w:rsidRPr="00BC250A">
        <w:t>Receiver Operating Characteristics (ROC) curve</w:t>
      </w:r>
      <w:r w:rsidR="00CA54B6">
        <w:t xml:space="preserve"> of XXXX (Figure 1).  After 1:1 matching, there were XXX patients with respiratory failure who underwent IAC placement and YYY patients with respiratory failure who do no have an IAC placed (Table 1)</w:t>
      </w:r>
    </w:p>
    <w:p w:rsidR="003059D8" w:rsidRDefault="003059D8" w:rsidP="00CF5678">
      <w:pPr>
        <w:spacing w:line="480" w:lineRule="auto"/>
        <w:rPr>
          <w:u w:val="single"/>
        </w:rPr>
      </w:pPr>
      <w:r>
        <w:rPr>
          <w:u w:val="single"/>
        </w:rPr>
        <w:t>Study Outcomes</w:t>
      </w:r>
    </w:p>
    <w:p w:rsidR="00370845" w:rsidRDefault="003059D8" w:rsidP="00CF5678">
      <w:pPr>
        <w:spacing w:line="480" w:lineRule="auto"/>
      </w:pPr>
      <w:r>
        <w:tab/>
        <w:t xml:space="preserve">Table </w:t>
      </w:r>
      <w:r w:rsidR="00CA54B6">
        <w:t>2</w:t>
      </w:r>
      <w:r>
        <w:t xml:space="preserve"> details the primary and secondary study results in the matched cohorts. </w:t>
      </w:r>
    </w:p>
    <w:p w:rsidR="00D83DFC" w:rsidRPr="00851E06" w:rsidRDefault="00D83DFC" w:rsidP="00CF5678">
      <w:pPr>
        <w:spacing w:line="480" w:lineRule="auto"/>
        <w:rPr>
          <w:u w:val="single"/>
        </w:rPr>
      </w:pPr>
      <w:r w:rsidRPr="00851E06">
        <w:rPr>
          <w:u w:val="single"/>
        </w:rPr>
        <w:t>Mortality</w:t>
      </w:r>
    </w:p>
    <w:p w:rsidR="00370845" w:rsidRDefault="00D83DFC" w:rsidP="00D83DFC">
      <w:pPr>
        <w:spacing w:line="480" w:lineRule="auto"/>
      </w:pPr>
      <w:r>
        <w:t xml:space="preserve">For the matched cohort, the 28-day mortality </w:t>
      </w:r>
      <w:r w:rsidR="00C30868">
        <w:t xml:space="preserve">for patients with respiratory failure who had a subsequent IAC placed was XXX% versus YYY% in the non-IAC group (p=XXXXX). </w:t>
      </w:r>
      <w:r w:rsidR="00370845">
        <w:t xml:space="preserve"> Similarly, the ICU mortality rate was XXX% in the IAC group and YYY% in the non-IAC group (p=X).  Total hospital mortality rates were XX% in the IAC group and </w:t>
      </w:r>
      <w:r w:rsidR="008B759E">
        <w:t>Y% in the non-IAC group (Table 2</w:t>
      </w:r>
      <w:r w:rsidR="00370845">
        <w:t>).</w:t>
      </w:r>
    </w:p>
    <w:p w:rsidR="00370845" w:rsidRDefault="00A104F6" w:rsidP="00D83DFC">
      <w:pPr>
        <w:spacing w:line="480" w:lineRule="auto"/>
        <w:rPr>
          <w:u w:val="single"/>
        </w:rPr>
      </w:pPr>
      <w:r>
        <w:rPr>
          <w:u w:val="single"/>
        </w:rPr>
        <w:t>Other Secondary Outcomes</w:t>
      </w:r>
    </w:p>
    <w:p w:rsidR="00370845" w:rsidRDefault="00A104F6" w:rsidP="00D83DFC">
      <w:pPr>
        <w:spacing w:line="480" w:lineRule="auto"/>
      </w:pPr>
      <w:r>
        <w:t xml:space="preserve">Respiratory failure patients who underwent IAC placement had a longer ICU LOS (XXXXX) versus matched patients who did not undergo IAC placement (YYYY, p=X?).   The IAC group also had a longer duration of mechanical ventilation (X) compared to their matched cohort (Y, </w:t>
      </w:r>
      <w:proofErr w:type="gramStart"/>
      <w:r>
        <w:t>p ?</w:t>
      </w:r>
      <w:proofErr w:type="gramEnd"/>
      <w:r>
        <w:t xml:space="preserve">), as well as a greater number of arterial blood gas analyses checked per day.  </w:t>
      </w:r>
    </w:p>
    <w:p w:rsidR="00380A82" w:rsidRDefault="00380A82">
      <w:pPr>
        <w:rPr>
          <w:b/>
        </w:rPr>
      </w:pPr>
    </w:p>
    <w:p w:rsidR="00380A82" w:rsidRDefault="00380A82">
      <w:pPr>
        <w:rPr>
          <w:b/>
        </w:rPr>
      </w:pPr>
      <w:r>
        <w:rPr>
          <w:b/>
        </w:rPr>
        <w:t>DISCUSSION</w:t>
      </w:r>
    </w:p>
    <w:p w:rsidR="00380A82" w:rsidRDefault="00380A82">
      <w:pPr>
        <w:rPr>
          <w:b/>
        </w:rPr>
      </w:pPr>
    </w:p>
    <w:p w:rsidR="00343B8F" w:rsidRDefault="00143E57" w:rsidP="002A3942">
      <w:pPr>
        <w:spacing w:line="480" w:lineRule="auto"/>
        <w:ind w:firstLine="720"/>
      </w:pPr>
      <w:r>
        <w:t xml:space="preserve">In this retrospective cohort study of mechanically ventilated patients who do not </w:t>
      </w:r>
      <w:r w:rsidR="006E20D6">
        <w:t xml:space="preserve">require vasopressor support, we report that the placement of an invasive arterial catheter was </w:t>
      </w:r>
      <w:r w:rsidR="008B759E">
        <w:t xml:space="preserve">not associated with </w:t>
      </w:r>
      <w:proofErr w:type="gramStart"/>
      <w:r w:rsidR="008B759E">
        <w:t>an</w:t>
      </w:r>
      <w:proofErr w:type="gramEnd"/>
      <w:r w:rsidR="008B759E">
        <w:t xml:space="preserve"> difference in the</w:t>
      </w:r>
      <w:r w:rsidR="006E20D6">
        <w:t xml:space="preserve"> risk of mo</w:t>
      </w:r>
      <w:r w:rsidR="002A3942">
        <w:t xml:space="preserve">rtality.  Placement of IACs was, however, </w:t>
      </w:r>
      <w:r w:rsidR="006E20D6">
        <w:t xml:space="preserve">associated with a longer duration of mechanical ventilation and an increased </w:t>
      </w:r>
      <w:r w:rsidR="00C56927">
        <w:t>frequency</w:t>
      </w:r>
      <w:r w:rsidR="006E20D6">
        <w:t xml:space="preserve"> of arterial blood gas measurements</w:t>
      </w:r>
      <w:ins w:id="84" w:author="lceli" w:date="2014-07-14T21:31:00Z">
        <w:r w:rsidR="00D05E12">
          <w:t xml:space="preserve"> after matching patients for propensity to receive </w:t>
        </w:r>
      </w:ins>
      <w:ins w:id="85" w:author="lceli" w:date="2014-07-14T21:32:00Z">
        <w:r w:rsidR="00D05E12">
          <w:t xml:space="preserve">an </w:t>
        </w:r>
      </w:ins>
      <w:ins w:id="86" w:author="lceli" w:date="2014-07-14T21:31:00Z">
        <w:r w:rsidR="00D05E12">
          <w:t>IAC</w:t>
        </w:r>
      </w:ins>
      <w:r w:rsidR="006E20D6">
        <w:t xml:space="preserve">.  </w:t>
      </w:r>
      <w:del w:id="87" w:author="lceli" w:date="2014-07-14T21:32:00Z">
        <w:r w:rsidR="00A93EB0" w:rsidDel="00D05E12">
          <w:delText>These data, when used in a propensity score model, which controls for variables at the time of respiratory failure, support the conservative use of IACs.</w:delText>
        </w:r>
      </w:del>
    </w:p>
    <w:p w:rsidR="00343B8F" w:rsidRDefault="00343B8F" w:rsidP="00B958AE">
      <w:pPr>
        <w:spacing w:line="480" w:lineRule="auto"/>
        <w:ind w:firstLine="720"/>
      </w:pPr>
      <w:r>
        <w:t xml:space="preserve">There is a pattern in intensive care medicine that is reflective of the greater medical community, which is to utilize resources </w:t>
      </w:r>
      <w:del w:id="88" w:author="lceli" w:date="2014-07-14T21:32:00Z">
        <w:r w:rsidDel="00D05E12">
          <w:delText>independent of efficacy</w:delText>
        </w:r>
      </w:del>
      <w:ins w:id="89" w:author="lceli" w:date="2014-07-14T21:32:00Z">
        <w:r w:rsidR="00D05E12">
          <w:t>without proof of effectiveness</w:t>
        </w:r>
      </w:ins>
      <w:r>
        <w:t xml:space="preserve">.  The term used in economics that has been applied to this phenomenon is “demand elasticity.”  Jeremy Kahn recently applied this term to the utilization of </w:t>
      </w:r>
      <w:r w:rsidR="00E77EE6">
        <w:t>ICU beds regardless of indication for ICU admission.</w:t>
      </w:r>
      <w:r w:rsidR="00DF06E6">
        <w:t xml:space="preserve"> We would apply the concept of demand elasticity to </w:t>
      </w:r>
      <w:r w:rsidR="00B958AE">
        <w:t>technology</w:t>
      </w:r>
      <w:r w:rsidR="002A3942">
        <w:t xml:space="preserve"> utilization within the ICU</w:t>
      </w:r>
      <w:r w:rsidR="00B958AE">
        <w:t>.</w:t>
      </w:r>
      <w:r w:rsidR="002A3942">
        <w:t xml:space="preserve">  IACs are frequently used in the ICU setting.   As is suggested in our analysis, however, a more parsimonious utilization of IACs by restricting the </w:t>
      </w:r>
      <w:r w:rsidR="00286B03">
        <w:t>indications for IAC placement may be warranted.</w:t>
      </w:r>
    </w:p>
    <w:p w:rsidR="00343B8F" w:rsidRDefault="00D05E12" w:rsidP="00380A82">
      <w:pPr>
        <w:spacing w:line="480" w:lineRule="auto"/>
      </w:pPr>
      <w:ins w:id="90" w:author="lceli" w:date="2014-07-14T21:34:00Z">
        <w:r>
          <w:t>Goal is to identify patient subsets who would benefit and who would be harmed by interventions rather than blanket applying them to entire ICU populations.</w:t>
        </w:r>
      </w:ins>
    </w:p>
    <w:p w:rsidR="00286B03" w:rsidRDefault="00286B03" w:rsidP="00380A82">
      <w:pPr>
        <w:spacing w:line="480" w:lineRule="auto"/>
      </w:pPr>
      <w:r>
        <w:t xml:space="preserve">A. </w:t>
      </w:r>
      <w:r w:rsidR="0071259D">
        <w:t>Biological defense (</w:t>
      </w:r>
      <w:r>
        <w:t xml:space="preserve">i.e. </w:t>
      </w:r>
      <w:r w:rsidR="0071259D">
        <w:t>why?)</w:t>
      </w:r>
      <w:r w:rsidR="00380A82">
        <w:t xml:space="preserve"> –</w:t>
      </w:r>
    </w:p>
    <w:p w:rsidR="00286B03" w:rsidRDefault="00380A82" w:rsidP="00286B03">
      <w:pPr>
        <w:pStyle w:val="ListParagraph"/>
        <w:numPr>
          <w:ilvl w:val="0"/>
          <w:numId w:val="3"/>
        </w:numPr>
        <w:spacing w:line="480" w:lineRule="auto"/>
      </w:pPr>
      <w:r>
        <w:t>Over reliance</w:t>
      </w:r>
      <w:r w:rsidR="00286B03">
        <w:t xml:space="preserve"> on data (r</w:t>
      </w:r>
      <w:r w:rsidR="0071259D">
        <w:t>eacting to</w:t>
      </w:r>
      <w:r>
        <w:t xml:space="preserve"> clinic</w:t>
      </w:r>
      <w:r w:rsidR="0071259D">
        <w:t xml:space="preserve">ally insignificant/outcome insignificant </w:t>
      </w:r>
      <w:proofErr w:type="spellStart"/>
      <w:r w:rsidR="00143E57">
        <w:t>microtrends</w:t>
      </w:r>
      <w:proofErr w:type="spellEnd"/>
      <w:r w:rsidR="00286B03">
        <w:t>)</w:t>
      </w:r>
    </w:p>
    <w:p w:rsidR="00143E57" w:rsidRDefault="00286B03" w:rsidP="00286B03">
      <w:pPr>
        <w:pStyle w:val="ListParagraph"/>
        <w:numPr>
          <w:ilvl w:val="0"/>
          <w:numId w:val="3"/>
        </w:numPr>
        <w:spacing w:line="480" w:lineRule="auto"/>
      </w:pPr>
      <w:r>
        <w:t>I</w:t>
      </w:r>
      <w:r w:rsidR="0071259D">
        <w:t xml:space="preserve">ncrease </w:t>
      </w:r>
      <w:r>
        <w:t xml:space="preserve">in </w:t>
      </w:r>
      <w:r w:rsidR="0071259D">
        <w:t>unmeasured complication</w:t>
      </w:r>
      <w:r>
        <w:t>s</w:t>
      </w:r>
      <w:r w:rsidR="0071259D">
        <w:t xml:space="preserve"> rate</w:t>
      </w:r>
    </w:p>
    <w:p w:rsidR="00143E57" w:rsidRDefault="00286B03" w:rsidP="00380A82">
      <w:pPr>
        <w:pStyle w:val="ListParagraph"/>
        <w:numPr>
          <w:ilvl w:val="0"/>
          <w:numId w:val="3"/>
        </w:numPr>
        <w:spacing w:line="480" w:lineRule="auto"/>
      </w:pPr>
      <w:r>
        <w:t>Increase ventilator time is associated with mortality</w:t>
      </w:r>
    </w:p>
    <w:p w:rsidR="00516A0B" w:rsidRDefault="00516A0B" w:rsidP="00380A82">
      <w:pPr>
        <w:spacing w:line="480" w:lineRule="auto"/>
      </w:pPr>
    </w:p>
    <w:p w:rsidR="00516A0B" w:rsidRDefault="00286B03" w:rsidP="00380A82">
      <w:pPr>
        <w:spacing w:line="480" w:lineRule="auto"/>
      </w:pPr>
      <w:r>
        <w:t xml:space="preserve">B. </w:t>
      </w:r>
      <w:r w:rsidR="00516A0B">
        <w:t>Potential weaknesses to the study include:</w:t>
      </w:r>
    </w:p>
    <w:p w:rsidR="00516A0B" w:rsidRDefault="00516A0B" w:rsidP="00516A0B">
      <w:pPr>
        <w:pStyle w:val="ListParagraph"/>
        <w:numPr>
          <w:ilvl w:val="0"/>
          <w:numId w:val="2"/>
        </w:numPr>
        <w:spacing w:line="480" w:lineRule="auto"/>
        <w:rPr>
          <w:ins w:id="91" w:author="lceli" w:date="2014-07-14T21:37:00Z"/>
        </w:rPr>
      </w:pPr>
      <w:r>
        <w:t xml:space="preserve">Unmeasured confounding: attempt </w:t>
      </w:r>
      <w:proofErr w:type="spellStart"/>
      <w:r>
        <w:t>ot</w:t>
      </w:r>
      <w:proofErr w:type="spellEnd"/>
      <w:r>
        <w:t xml:space="preserve"> address this by propensity score analysis</w:t>
      </w:r>
    </w:p>
    <w:p w:rsidR="00D05E12" w:rsidRDefault="00D05E12" w:rsidP="00D05E12">
      <w:pPr>
        <w:pStyle w:val="ListParagraph"/>
        <w:spacing w:line="480" w:lineRule="auto"/>
        <w:ind w:left="1080"/>
      </w:pPr>
      <w:ins w:id="92" w:author="lceli" w:date="2014-07-14T21:37:00Z">
        <w:r>
          <w:t xml:space="preserve">Mention use of instrumental variables to examine this further </w:t>
        </w:r>
      </w:ins>
      <w:ins w:id="93" w:author="lceli" w:date="2014-07-14T21:38:00Z">
        <w:r>
          <w:t xml:space="preserve">using the much larger Philips database. </w:t>
        </w:r>
      </w:ins>
      <w:bookmarkStart w:id="94" w:name="_GoBack"/>
      <w:bookmarkEnd w:id="94"/>
    </w:p>
    <w:p w:rsidR="00516A0B" w:rsidRPr="005A244F" w:rsidRDefault="00516A0B" w:rsidP="00516A0B">
      <w:pPr>
        <w:pStyle w:val="ListParagraph"/>
        <w:numPr>
          <w:ilvl w:val="0"/>
          <w:numId w:val="2"/>
        </w:numPr>
        <w:spacing w:line="480" w:lineRule="auto"/>
      </w:pPr>
      <w:r w:rsidRPr="00516A0B">
        <w:rPr>
          <w:rFonts w:ascii="Times New Roman" w:hAnsi="Times New Roman" w:cs="Times New Roman"/>
        </w:rPr>
        <w:t>Single center samp</w:t>
      </w:r>
      <w:r>
        <w:rPr>
          <w:rFonts w:ascii="Times New Roman" w:hAnsi="Times New Roman" w:cs="Times New Roman"/>
        </w:rPr>
        <w:t>le: generalizable to other centers, including non-academic and/or community hospitals.</w:t>
      </w:r>
    </w:p>
    <w:p w:rsidR="00BF7AB9" w:rsidRDefault="00BF7AB9" w:rsidP="005A244F">
      <w:pPr>
        <w:spacing w:line="480" w:lineRule="auto"/>
      </w:pPr>
      <w:r>
        <w:t>C. Strengths</w:t>
      </w:r>
    </w:p>
    <w:p w:rsidR="00BF7AB9" w:rsidRDefault="00BF7AB9" w:rsidP="00BF7AB9">
      <w:pPr>
        <w:pStyle w:val="ListParagraph"/>
        <w:numPr>
          <w:ilvl w:val="0"/>
          <w:numId w:val="2"/>
        </w:numPr>
        <w:spacing w:line="480" w:lineRule="auto"/>
      </w:pPr>
      <w:r>
        <w:t>Large sample size</w:t>
      </w:r>
    </w:p>
    <w:p w:rsidR="00BF7AB9" w:rsidRDefault="00BF7AB9" w:rsidP="00BF7AB9">
      <w:pPr>
        <w:pStyle w:val="ListParagraph"/>
        <w:numPr>
          <w:ilvl w:val="0"/>
          <w:numId w:val="2"/>
        </w:numPr>
        <w:spacing w:line="480" w:lineRule="auto"/>
      </w:pPr>
      <w:r>
        <w:t>Breadth of measured variables (demographic, outcomes, hemodynamics, lab values, etc)</w:t>
      </w:r>
    </w:p>
    <w:p w:rsidR="00BF7AB9" w:rsidRDefault="00BF7AB9" w:rsidP="00BF7AB9">
      <w:pPr>
        <w:pStyle w:val="ListParagraph"/>
        <w:numPr>
          <w:ilvl w:val="0"/>
          <w:numId w:val="2"/>
        </w:numPr>
        <w:spacing w:line="480" w:lineRule="auto"/>
      </w:pPr>
      <w:r>
        <w:t>Propensity score model to account to balance covariates between cohorts</w:t>
      </w:r>
    </w:p>
    <w:p w:rsidR="005A244F" w:rsidRDefault="00BF7AB9" w:rsidP="005A244F">
      <w:pPr>
        <w:spacing w:line="480" w:lineRule="auto"/>
      </w:pPr>
      <w:r>
        <w:t xml:space="preserve">D. </w:t>
      </w:r>
      <w:r w:rsidR="005A244F">
        <w:t>Limitations</w:t>
      </w:r>
    </w:p>
    <w:p w:rsidR="005A244F" w:rsidRDefault="005A244F" w:rsidP="005A244F">
      <w:pPr>
        <w:pStyle w:val="ListParagraph"/>
        <w:numPr>
          <w:ilvl w:val="0"/>
          <w:numId w:val="2"/>
        </w:numPr>
        <w:spacing w:line="480" w:lineRule="auto"/>
      </w:pPr>
      <w:r>
        <w:t>Association not causation</w:t>
      </w:r>
    </w:p>
    <w:p w:rsidR="005A244F" w:rsidRDefault="005A244F" w:rsidP="005A244F">
      <w:pPr>
        <w:pStyle w:val="ListParagraph"/>
        <w:numPr>
          <w:ilvl w:val="0"/>
          <w:numId w:val="2"/>
        </w:numPr>
        <w:spacing w:line="480" w:lineRule="auto"/>
      </w:pPr>
      <w:r>
        <w:t>Unmeasured confounding</w:t>
      </w:r>
    </w:p>
    <w:p w:rsidR="00BF7AB9" w:rsidRDefault="00BF7AB9" w:rsidP="005A244F">
      <w:pPr>
        <w:pStyle w:val="ListParagraph"/>
        <w:numPr>
          <w:ilvl w:val="0"/>
          <w:numId w:val="2"/>
        </w:numPr>
        <w:spacing w:line="480" w:lineRule="auto"/>
      </w:pPr>
      <w:r>
        <w:t>Single center</w:t>
      </w:r>
    </w:p>
    <w:p w:rsidR="00BF7AB9" w:rsidRDefault="00BF7AB9" w:rsidP="00BF7AB9">
      <w:pPr>
        <w:pStyle w:val="ListParagraph"/>
        <w:numPr>
          <w:ilvl w:val="0"/>
          <w:numId w:val="2"/>
        </w:numPr>
        <w:spacing w:line="480" w:lineRule="auto"/>
      </w:pPr>
      <w:r>
        <w:t>Retrospective</w:t>
      </w:r>
    </w:p>
    <w:p w:rsidR="005A244F" w:rsidRDefault="005A244F" w:rsidP="005A244F">
      <w:pPr>
        <w:pStyle w:val="ListParagraph"/>
        <w:numPr>
          <w:ilvl w:val="0"/>
          <w:numId w:val="2"/>
        </w:numPr>
        <w:spacing w:line="480" w:lineRule="auto"/>
      </w:pPr>
      <w:r>
        <w:t xml:space="preserve">This is hypothesis </w:t>
      </w:r>
      <w:proofErr w:type="gramStart"/>
      <w:r>
        <w:t>generating,</w:t>
      </w:r>
      <w:proofErr w:type="gramEnd"/>
      <w:r>
        <w:t xml:space="preserve"> a reasonable next study would be to perform a randomized controlled trial to evaluate all patients who undergo respiratory failure not on vasopressors.  Safety question would be if patients who do not have an arterial line placed but subsequently develop hypotension or shock have worsened outcomes, and this can be addressed in an RCT.</w:t>
      </w:r>
    </w:p>
    <w:p w:rsidR="005A244F" w:rsidRDefault="005A244F" w:rsidP="005A244F">
      <w:pPr>
        <w:spacing w:line="480" w:lineRule="auto"/>
      </w:pPr>
    </w:p>
    <w:p w:rsidR="005A244F" w:rsidRDefault="005A244F" w:rsidP="005A244F">
      <w:pPr>
        <w:spacing w:line="480" w:lineRule="auto"/>
      </w:pPr>
    </w:p>
    <w:p w:rsidR="00516A0B" w:rsidRPr="006B3587" w:rsidRDefault="00516A0B" w:rsidP="00380A82">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8D6C0F">
      <w:pPr>
        <w:spacing w:line="480" w:lineRule="auto"/>
        <w:rPr>
          <w:rFonts w:ascii="Times New Roman" w:hAnsi="Times New Roman" w:cs="Times New Roman"/>
        </w:rPr>
      </w:pPr>
      <w:r>
        <w:rPr>
          <w:rFonts w:ascii="Times New Roman" w:hAnsi="Times New Roman" w:cs="Times New Roman"/>
        </w:rPr>
        <w:t>In this single center, retrospective study of mechanically ventilated patients who are hemodynamically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Invasive arterial catheters </w:t>
      </w:r>
      <w:proofErr w:type="gramStart"/>
      <w:r w:rsidR="008D6C0F">
        <w:rPr>
          <w:rFonts w:ascii="Times New Roman" w:hAnsi="Times New Roman" w:cs="Times New Roman"/>
        </w:rPr>
        <w:t>were,</w:t>
      </w:r>
      <w:proofErr w:type="gramEnd"/>
      <w:r w:rsidR="008D6C0F">
        <w:rPr>
          <w:rFonts w:ascii="Times New Roman" w:hAnsi="Times New Roman" w:cs="Times New Roman"/>
        </w:rPr>
        <w:t xml:space="preserve"> however, associated with an increased ICU length-of-stay, total length-of-stay, duration of mechanical ventilation, and use of arterial blood gas measurements.</w:t>
      </w:r>
    </w:p>
    <w:p w:rsidR="00286B03" w:rsidRDefault="00286B03" w:rsidP="00CF5678">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pPr>
      <w:r>
        <w:rPr>
          <w:rFonts w:ascii="Times New Roman" w:hAnsi="Times New Roman" w:cs="Times New Roman"/>
          <w:u w:val="single"/>
        </w:rPr>
        <w:t xml:space="preserve">Figure 1: </w:t>
      </w:r>
      <w:r w:rsidR="00B65CC5">
        <w:t xml:space="preserve"> ROC curve for propensity for IAC placement in mechanically ventilated patients who did not require vasopressor support.</w:t>
      </w:r>
    </w:p>
    <w:p w:rsidR="00F83113" w:rsidRPr="00F83113" w:rsidRDefault="00F83113" w:rsidP="00CF5678">
      <w:pPr>
        <w:spacing w:line="480" w:lineRule="auto"/>
        <w:rPr>
          <w:rFonts w:ascii="Times New Roman" w:hAnsi="Times New Roman" w:cs="Times New Roman"/>
        </w:rPr>
      </w:pPr>
      <w:r w:rsidRPr="00F83113">
        <w:rPr>
          <w:u w:val="single"/>
        </w:rPr>
        <w:t>Figure 2:</w:t>
      </w:r>
      <w:r>
        <w:t xml:space="preserve"> Kaplan-Meier curve of mortality in the propensity matched IAC and non-IAC groups.</w:t>
      </w:r>
    </w:p>
    <w:p w:rsidR="00B65CC5" w:rsidRDefault="00B65CC5" w:rsidP="00CF5678">
      <w:pPr>
        <w:spacing w:line="480" w:lineRule="auto"/>
        <w:rPr>
          <w:rFonts w:ascii="Times New Roman" w:hAnsi="Times New Roman" w:cs="Times New Roman"/>
          <w:u w:val="single"/>
        </w:rPr>
      </w:pPr>
    </w:p>
    <w:p w:rsidR="00B65CC5" w:rsidRDefault="003D773C" w:rsidP="00CF5678">
      <w:pPr>
        <w:spacing w:line="480" w:lineRule="auto"/>
        <w:rPr>
          <w:rFonts w:ascii="Times New Roman" w:hAnsi="Times New Roman" w:cs="Times New Roman"/>
        </w:rPr>
      </w:pPr>
      <w:r>
        <w:rPr>
          <w:rFonts w:ascii="Times New Roman" w:hAnsi="Times New Roman" w:cs="Times New Roman"/>
          <w:u w:val="single"/>
        </w:rPr>
        <w:t>Table 1:</w:t>
      </w:r>
      <w:r>
        <w:rPr>
          <w:rFonts w:ascii="Times New Roman" w:hAnsi="Times New Roman" w:cs="Times New Roman"/>
        </w:rPr>
        <w:t xml:space="preserve"> Baseline covariates between IAC and non-IAC </w:t>
      </w:r>
      <w:r w:rsidR="00B65CC5">
        <w:rPr>
          <w:rFonts w:ascii="Times New Roman" w:hAnsi="Times New Roman" w:cs="Times New Roman"/>
        </w:rPr>
        <w:t>groups in u</w:t>
      </w:r>
      <w:r w:rsidR="00F83113">
        <w:rPr>
          <w:rFonts w:ascii="Times New Roman" w:hAnsi="Times New Roman" w:cs="Times New Roman"/>
        </w:rPr>
        <w:t>nmatched cohorts and propensity-</w:t>
      </w:r>
      <w:r w:rsidR="00B65CC5">
        <w:rPr>
          <w:rFonts w:ascii="Times New Roman" w:hAnsi="Times New Roman" w:cs="Times New Roman"/>
        </w:rPr>
        <w:t>matched cohorts.</w:t>
      </w:r>
    </w:p>
    <w:p w:rsidR="00B65CC5" w:rsidRDefault="00B65CC5" w:rsidP="00CF5678">
      <w:pPr>
        <w:spacing w:line="480" w:lineRule="auto"/>
        <w:rPr>
          <w:rFonts w:ascii="Times New Roman" w:hAnsi="Times New Roman" w:cs="Times New Roman"/>
        </w:rPr>
      </w:pPr>
      <w:r w:rsidRPr="00B65CC5">
        <w:rPr>
          <w:rFonts w:ascii="Times New Roman" w:hAnsi="Times New Roman" w:cs="Times New Roman"/>
          <w:u w:val="single"/>
        </w:rPr>
        <w:t>Table 2:</w:t>
      </w:r>
      <w:r>
        <w:rPr>
          <w:rFonts w:ascii="Times New Roman" w:hAnsi="Times New Roman" w:cs="Times New Roman"/>
        </w:rPr>
        <w:t xml:space="preserve"> Primary and secondary outcomes </w:t>
      </w:r>
      <w:r w:rsidR="00F83113">
        <w:rPr>
          <w:rFonts w:ascii="Times New Roman" w:hAnsi="Times New Roman" w:cs="Times New Roman"/>
        </w:rPr>
        <w:t>for propensity-matched IAC and non-IAC groups</w:t>
      </w:r>
    </w:p>
    <w:p w:rsidR="00F83113" w:rsidRDefault="00F83113">
      <w:pPr>
        <w:rPr>
          <w:rFonts w:ascii="Times New Roman" w:hAnsi="Times New Roman" w:cs="Times New Roman"/>
        </w:rPr>
      </w:pPr>
      <w:r>
        <w:rPr>
          <w:rFonts w:ascii="Times New Roman" w:hAnsi="Times New Roman" w:cs="Times New Roman"/>
        </w:rPr>
        <w:br w:type="page"/>
      </w:r>
    </w:p>
    <w:p w:rsidR="00F83113" w:rsidRPr="00F83113" w:rsidRDefault="00F83113" w:rsidP="00CF5678">
      <w:pPr>
        <w:spacing w:line="480" w:lineRule="auto"/>
        <w:rPr>
          <w:rFonts w:ascii="Times New Roman" w:hAnsi="Times New Roman" w:cs="Times New Roman"/>
          <w:u w:val="single"/>
        </w:rPr>
      </w:pPr>
      <w:r>
        <w:rPr>
          <w:rFonts w:ascii="Times New Roman" w:hAnsi="Times New Roman" w:cs="Times New Roman"/>
        </w:rPr>
        <w:t xml:space="preserve">Figure 1. </w:t>
      </w:r>
      <w:r>
        <w:t>ROC curve for propensity for IAC placement in mechanically ventilated patients who did not require vasopressor support.</w:t>
      </w:r>
    </w:p>
    <w:p w:rsidR="00F83113" w:rsidRDefault="00F83113" w:rsidP="00CF5678">
      <w:pPr>
        <w:spacing w:line="480" w:lineRule="auto"/>
        <w:rPr>
          <w:rFonts w:ascii="Times New Roman" w:hAnsi="Times New Roman" w:cs="Times New Roman"/>
        </w:rPr>
      </w:pPr>
      <w:r>
        <w:rPr>
          <w:noProof/>
        </w:rPr>
        <w:drawing>
          <wp:inline distT="0" distB="0" distL="0" distR="0">
            <wp:extent cx="5486400" cy="3989705"/>
            <wp:effectExtent l="0" t="0" r="0" b="0"/>
            <wp:docPr id="3" name="Picture 2" descr="mv_cohort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v_cohort_auc.png"/>
                    <pic:cNvPicPr>
                      <a:picLocks noChangeAspect="1"/>
                    </pic:cNvPicPr>
                  </pic:nvPicPr>
                  <pic:blipFill>
                    <a:blip r:embed="rId7"/>
                    <a:stretch>
                      <a:fillRect/>
                    </a:stretch>
                  </pic:blipFill>
                  <pic:spPr>
                    <a:xfrm>
                      <a:off x="0" y="0"/>
                      <a:ext cx="5486400" cy="3989705"/>
                    </a:xfrm>
                    <a:prstGeom prst="rect">
                      <a:avLst/>
                    </a:prstGeom>
                  </pic:spPr>
                </pic:pic>
              </a:graphicData>
            </a:graphic>
          </wp:inline>
        </w:drawing>
      </w:r>
    </w:p>
    <w:p w:rsidR="00F83113" w:rsidRDefault="00F83113" w:rsidP="00CF5678">
      <w:pPr>
        <w:spacing w:line="480" w:lineRule="auto"/>
        <w:rPr>
          <w:rFonts w:ascii="Times New Roman" w:hAnsi="Times New Roman" w:cs="Times New Roman"/>
        </w:rPr>
      </w:pPr>
    </w:p>
    <w:p w:rsidR="00F83113" w:rsidRDefault="00F83113" w:rsidP="00CF5678">
      <w:pPr>
        <w:spacing w:line="480" w:lineRule="auto"/>
        <w:rPr>
          <w:rFonts w:ascii="Times New Roman" w:hAnsi="Times New Roman" w:cs="Times New Roman"/>
        </w:rPr>
      </w:pPr>
    </w:p>
    <w:p w:rsidR="00F83113" w:rsidRDefault="00F83113">
      <w:pPr>
        <w:rPr>
          <w:rFonts w:ascii="Times New Roman" w:hAnsi="Times New Roman" w:cs="Times New Roman"/>
        </w:rPr>
      </w:pPr>
      <w:r>
        <w:rPr>
          <w:rFonts w:ascii="Times New Roman" w:hAnsi="Times New Roman" w:cs="Times New Roman"/>
        </w:rPr>
        <w:br w:type="page"/>
      </w:r>
    </w:p>
    <w:p w:rsidR="00F83113" w:rsidRDefault="00F83113" w:rsidP="00CF5678">
      <w:pPr>
        <w:spacing w:line="480" w:lineRule="auto"/>
        <w:rPr>
          <w:rFonts w:ascii="Times New Roman" w:hAnsi="Times New Roman" w:cs="Times New Roman"/>
        </w:rPr>
      </w:pPr>
      <w:r>
        <w:rPr>
          <w:rFonts w:ascii="Times New Roman" w:hAnsi="Times New Roman" w:cs="Times New Roman"/>
        </w:rPr>
        <w:t>Figure 2.</w:t>
      </w:r>
      <w:r w:rsidRPr="00F83113">
        <w:t xml:space="preserve"> </w:t>
      </w:r>
      <w:r>
        <w:t>Kaplan-Meier curve of mortality in the propensity-matched IAC and non-IAC groups.</w:t>
      </w:r>
    </w:p>
    <w:p w:rsidR="00F83113" w:rsidRDefault="00F83113" w:rsidP="00CF5678">
      <w:pPr>
        <w:spacing w:line="480" w:lineRule="auto"/>
        <w:rPr>
          <w:rFonts w:ascii="Times New Roman" w:hAnsi="Times New Roman" w:cs="Times New Roman"/>
        </w:rPr>
      </w:pPr>
      <w:r>
        <w:rPr>
          <w:noProof/>
        </w:rPr>
        <w:drawing>
          <wp:inline distT="0" distB="0" distL="0" distR="0">
            <wp:extent cx="4921433" cy="3579423"/>
            <wp:effectExtent l="0" t="0" r="6350" b="2540"/>
            <wp:docPr id="4" name="Picture 3" descr="surve_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urve_mv.png"/>
                    <pic:cNvPicPr>
                      <a:picLocks noChangeAspect="1"/>
                    </pic:cNvPicPr>
                  </pic:nvPicPr>
                  <pic:blipFill>
                    <a:blip r:embed="rId8"/>
                    <a:stretch>
                      <a:fillRect/>
                    </a:stretch>
                  </pic:blipFill>
                  <pic:spPr>
                    <a:xfrm>
                      <a:off x="0" y="0"/>
                      <a:ext cx="4921433" cy="3579423"/>
                    </a:xfrm>
                    <a:prstGeom prst="rect">
                      <a:avLst/>
                    </a:prstGeom>
                  </pic:spPr>
                </pic:pic>
              </a:graphicData>
            </a:graphic>
          </wp:inline>
        </w:drawing>
      </w:r>
    </w:p>
    <w:p w:rsidR="00F83113" w:rsidRDefault="00F83113" w:rsidP="00CF5678">
      <w:pPr>
        <w:spacing w:line="480" w:lineRule="auto"/>
        <w:rPr>
          <w:rFonts w:ascii="Times New Roman" w:hAnsi="Times New Roman" w:cs="Times New Roman"/>
        </w:rPr>
      </w:pPr>
    </w:p>
    <w:p w:rsidR="00F83113" w:rsidRDefault="00F83113">
      <w:pPr>
        <w:rPr>
          <w:rFonts w:ascii="Times New Roman" w:hAnsi="Times New Roman" w:cs="Times New Roman"/>
        </w:rPr>
      </w:pPr>
      <w:r>
        <w:rPr>
          <w:rFonts w:ascii="Times New Roman" w:hAnsi="Times New Roman" w:cs="Times New Roman"/>
        </w:rPr>
        <w:br w:type="page"/>
      </w:r>
    </w:p>
    <w:p w:rsidR="00F83113" w:rsidRDefault="00F83113" w:rsidP="00F83113">
      <w:pPr>
        <w:spacing w:line="480" w:lineRule="auto"/>
        <w:rPr>
          <w:rFonts w:ascii="Times New Roman" w:hAnsi="Times New Roman" w:cs="Times New Roman"/>
        </w:rPr>
      </w:pPr>
      <w:r w:rsidRPr="00F83113">
        <w:rPr>
          <w:rFonts w:ascii="Times New Roman" w:hAnsi="Times New Roman" w:cs="Times New Roman"/>
        </w:rPr>
        <w:t>Table 1: Baseline covariates between IAC and non-IAC groups in unmatched and propensity matched cohorts.</w:t>
      </w:r>
    </w:p>
    <w:tbl>
      <w:tblPr>
        <w:tblStyle w:val="TableGrid"/>
        <w:tblW w:w="0" w:type="auto"/>
        <w:tblLook w:val="04A0"/>
      </w:tblPr>
      <w:tblGrid>
        <w:gridCol w:w="1265"/>
        <w:gridCol w:w="1265"/>
        <w:gridCol w:w="1265"/>
        <w:gridCol w:w="1265"/>
        <w:gridCol w:w="1265"/>
        <w:gridCol w:w="1265"/>
        <w:gridCol w:w="1266"/>
      </w:tblGrid>
      <w:tr w:rsidR="00F83113">
        <w:tc>
          <w:tcPr>
            <w:tcW w:w="1265" w:type="dxa"/>
          </w:tcPr>
          <w:p w:rsidR="00F83113" w:rsidRDefault="00F83113" w:rsidP="00F83113">
            <w:pPr>
              <w:spacing w:line="480" w:lineRule="auto"/>
              <w:jc w:val="center"/>
              <w:rPr>
                <w:rFonts w:ascii="Times New Roman" w:hAnsi="Times New Roman" w:cs="Times New Roman"/>
              </w:rPr>
            </w:pPr>
            <w:r>
              <w:rPr>
                <w:rFonts w:ascii="Times New Roman" w:hAnsi="Times New Roman" w:cs="Times New Roman"/>
              </w:rPr>
              <w:t>Variable</w:t>
            </w:r>
          </w:p>
        </w:tc>
        <w:tc>
          <w:tcPr>
            <w:tcW w:w="3795" w:type="dxa"/>
            <w:gridSpan w:val="3"/>
          </w:tcPr>
          <w:p w:rsidR="00F83113" w:rsidRDefault="00F83113" w:rsidP="00F83113">
            <w:pPr>
              <w:spacing w:line="480" w:lineRule="auto"/>
              <w:jc w:val="center"/>
              <w:rPr>
                <w:rFonts w:ascii="Times New Roman" w:hAnsi="Times New Roman" w:cs="Times New Roman"/>
              </w:rPr>
            </w:pPr>
            <w:r>
              <w:rPr>
                <w:rFonts w:ascii="Times New Roman" w:hAnsi="Times New Roman" w:cs="Times New Roman"/>
              </w:rPr>
              <w:t>Unmatched cohort</w:t>
            </w:r>
          </w:p>
        </w:tc>
        <w:tc>
          <w:tcPr>
            <w:tcW w:w="3796" w:type="dxa"/>
            <w:gridSpan w:val="3"/>
          </w:tcPr>
          <w:p w:rsidR="00F83113" w:rsidRDefault="00F83113" w:rsidP="00F83113">
            <w:pPr>
              <w:spacing w:line="480" w:lineRule="auto"/>
              <w:jc w:val="center"/>
              <w:rPr>
                <w:rFonts w:ascii="Times New Roman" w:hAnsi="Times New Roman" w:cs="Times New Roman"/>
              </w:rPr>
            </w:pPr>
            <w:r>
              <w:rPr>
                <w:rFonts w:ascii="Times New Roman" w:hAnsi="Times New Roman" w:cs="Times New Roman"/>
              </w:rPr>
              <w:t>Propensity-matched cohort</w:t>
            </w:r>
          </w:p>
        </w:tc>
      </w:tr>
      <w:tr w:rsidR="00F83113">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r>
              <w:rPr>
                <w:rFonts w:ascii="Times New Roman" w:hAnsi="Times New Roman" w:cs="Times New Roman"/>
              </w:rPr>
              <w:t>IAC</w:t>
            </w:r>
          </w:p>
        </w:tc>
        <w:tc>
          <w:tcPr>
            <w:tcW w:w="1265" w:type="dxa"/>
          </w:tcPr>
          <w:p w:rsidR="00F83113" w:rsidRDefault="00F83113" w:rsidP="00F83113">
            <w:pPr>
              <w:spacing w:line="480" w:lineRule="auto"/>
              <w:rPr>
                <w:rFonts w:ascii="Times New Roman" w:hAnsi="Times New Roman" w:cs="Times New Roman"/>
              </w:rPr>
            </w:pPr>
            <w:r>
              <w:rPr>
                <w:rFonts w:ascii="Times New Roman" w:hAnsi="Times New Roman" w:cs="Times New Roman"/>
              </w:rPr>
              <w:t>Non-IAC</w:t>
            </w:r>
          </w:p>
        </w:tc>
        <w:tc>
          <w:tcPr>
            <w:tcW w:w="1265" w:type="dxa"/>
          </w:tcPr>
          <w:p w:rsidR="00F83113" w:rsidRDefault="00F83113" w:rsidP="00F83113">
            <w:pPr>
              <w:spacing w:line="480" w:lineRule="auto"/>
              <w:rPr>
                <w:rFonts w:ascii="Times New Roman" w:hAnsi="Times New Roman" w:cs="Times New Roman"/>
              </w:rPr>
            </w:pPr>
            <w:r>
              <w:rPr>
                <w:rFonts w:ascii="Times New Roman" w:hAnsi="Times New Roman" w:cs="Times New Roman"/>
              </w:rPr>
              <w:t>p-value</w:t>
            </w:r>
          </w:p>
        </w:tc>
        <w:tc>
          <w:tcPr>
            <w:tcW w:w="1265" w:type="dxa"/>
          </w:tcPr>
          <w:p w:rsidR="00F83113" w:rsidRDefault="00F83113" w:rsidP="00F83113">
            <w:pPr>
              <w:spacing w:line="480" w:lineRule="auto"/>
              <w:rPr>
                <w:rFonts w:ascii="Times New Roman" w:hAnsi="Times New Roman" w:cs="Times New Roman"/>
              </w:rPr>
            </w:pPr>
            <w:r>
              <w:rPr>
                <w:rFonts w:ascii="Times New Roman" w:hAnsi="Times New Roman" w:cs="Times New Roman"/>
              </w:rPr>
              <w:t>IAC</w:t>
            </w:r>
          </w:p>
        </w:tc>
        <w:tc>
          <w:tcPr>
            <w:tcW w:w="1265" w:type="dxa"/>
          </w:tcPr>
          <w:p w:rsidR="00F83113" w:rsidRDefault="00F83113" w:rsidP="00F83113">
            <w:pPr>
              <w:spacing w:line="480" w:lineRule="auto"/>
              <w:rPr>
                <w:rFonts w:ascii="Times New Roman" w:hAnsi="Times New Roman" w:cs="Times New Roman"/>
              </w:rPr>
            </w:pPr>
            <w:r>
              <w:rPr>
                <w:rFonts w:ascii="Times New Roman" w:hAnsi="Times New Roman" w:cs="Times New Roman"/>
              </w:rPr>
              <w:t>Non-IAC</w:t>
            </w:r>
          </w:p>
        </w:tc>
        <w:tc>
          <w:tcPr>
            <w:tcW w:w="1266" w:type="dxa"/>
          </w:tcPr>
          <w:p w:rsidR="00F83113" w:rsidRDefault="00F83113" w:rsidP="00F83113">
            <w:pPr>
              <w:spacing w:line="480" w:lineRule="auto"/>
              <w:rPr>
                <w:rFonts w:ascii="Times New Roman" w:hAnsi="Times New Roman" w:cs="Times New Roman"/>
              </w:rPr>
            </w:pPr>
            <w:r>
              <w:rPr>
                <w:rFonts w:ascii="Times New Roman" w:hAnsi="Times New Roman" w:cs="Times New Roman"/>
              </w:rPr>
              <w:t>p-value</w:t>
            </w:r>
          </w:p>
        </w:tc>
      </w:tr>
      <w:tr w:rsidR="00F83113">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6" w:type="dxa"/>
          </w:tcPr>
          <w:p w:rsidR="00F83113" w:rsidRDefault="00F83113" w:rsidP="00F83113">
            <w:pPr>
              <w:spacing w:line="480" w:lineRule="auto"/>
              <w:rPr>
                <w:rFonts w:ascii="Times New Roman" w:hAnsi="Times New Roman" w:cs="Times New Roman"/>
              </w:rPr>
            </w:pPr>
          </w:p>
        </w:tc>
      </w:tr>
      <w:tr w:rsidR="00F83113">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5" w:type="dxa"/>
          </w:tcPr>
          <w:p w:rsidR="00F83113" w:rsidRDefault="00F83113" w:rsidP="00F83113">
            <w:pPr>
              <w:spacing w:line="480" w:lineRule="auto"/>
              <w:rPr>
                <w:rFonts w:ascii="Times New Roman" w:hAnsi="Times New Roman" w:cs="Times New Roman"/>
              </w:rPr>
            </w:pPr>
          </w:p>
        </w:tc>
        <w:tc>
          <w:tcPr>
            <w:tcW w:w="1266" w:type="dxa"/>
          </w:tcPr>
          <w:p w:rsidR="00F83113" w:rsidRDefault="00F83113" w:rsidP="00F83113">
            <w:pPr>
              <w:spacing w:line="480" w:lineRule="auto"/>
              <w:rPr>
                <w:rFonts w:ascii="Times New Roman" w:hAnsi="Times New Roman" w:cs="Times New Roman"/>
              </w:rPr>
            </w:pPr>
          </w:p>
        </w:tc>
      </w:tr>
    </w:tbl>
    <w:p w:rsidR="00F83113" w:rsidRDefault="00F83113" w:rsidP="00F83113">
      <w:pPr>
        <w:spacing w:line="480" w:lineRule="auto"/>
        <w:rPr>
          <w:rFonts w:ascii="Times New Roman" w:hAnsi="Times New Roman" w:cs="Times New Roman"/>
        </w:rPr>
      </w:pPr>
    </w:p>
    <w:p w:rsidR="00F83113" w:rsidRPr="00F83113" w:rsidRDefault="00F83113" w:rsidP="00F83113">
      <w:pPr>
        <w:spacing w:line="480" w:lineRule="auto"/>
        <w:rPr>
          <w:rFonts w:ascii="Times New Roman" w:hAnsi="Times New Roman" w:cs="Times New Roman"/>
        </w:rPr>
      </w:pPr>
    </w:p>
    <w:p w:rsidR="00F83113" w:rsidRDefault="00F83113">
      <w:pPr>
        <w:rPr>
          <w:rFonts w:ascii="Times New Roman" w:hAnsi="Times New Roman" w:cs="Times New Roman"/>
        </w:rPr>
      </w:pPr>
      <w:r>
        <w:rPr>
          <w:rFonts w:ascii="Times New Roman" w:hAnsi="Times New Roman" w:cs="Times New Roman"/>
        </w:rPr>
        <w:br w:type="page"/>
      </w:r>
    </w:p>
    <w:p w:rsidR="00F83113" w:rsidRPr="00F83113" w:rsidRDefault="00F83113" w:rsidP="00F83113">
      <w:pPr>
        <w:spacing w:line="480" w:lineRule="auto"/>
        <w:rPr>
          <w:rFonts w:ascii="Times New Roman" w:hAnsi="Times New Roman" w:cs="Times New Roman"/>
        </w:rPr>
      </w:pPr>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p>
    <w:tbl>
      <w:tblPr>
        <w:tblStyle w:val="TableGrid"/>
        <w:tblW w:w="0" w:type="auto"/>
        <w:tblLook w:val="04A0"/>
      </w:tblPr>
      <w:tblGrid>
        <w:gridCol w:w="1771"/>
        <w:gridCol w:w="1771"/>
        <w:gridCol w:w="1771"/>
        <w:gridCol w:w="1771"/>
        <w:gridCol w:w="1772"/>
      </w:tblGrid>
      <w:tr w:rsidR="00F83113">
        <w:tc>
          <w:tcPr>
            <w:tcW w:w="1771" w:type="dxa"/>
          </w:tcPr>
          <w:p w:rsidR="00F83113" w:rsidRDefault="00F83113" w:rsidP="00CF5678">
            <w:pPr>
              <w:spacing w:line="480" w:lineRule="auto"/>
              <w:rPr>
                <w:rFonts w:ascii="Times New Roman" w:hAnsi="Times New Roman" w:cs="Times New Roman"/>
              </w:rPr>
            </w:pPr>
            <w:r>
              <w:rPr>
                <w:rFonts w:ascii="Times New Roman" w:hAnsi="Times New Roman" w:cs="Times New Roman"/>
              </w:rPr>
              <w:t>Outcome</w:t>
            </w:r>
          </w:p>
        </w:tc>
        <w:tc>
          <w:tcPr>
            <w:tcW w:w="1771" w:type="dxa"/>
          </w:tcPr>
          <w:p w:rsidR="00F83113" w:rsidRDefault="00F83113" w:rsidP="00CF5678">
            <w:pPr>
              <w:spacing w:line="480" w:lineRule="auto"/>
              <w:rPr>
                <w:rFonts w:ascii="Times New Roman" w:hAnsi="Times New Roman" w:cs="Times New Roman"/>
              </w:rPr>
            </w:pPr>
            <w:r>
              <w:rPr>
                <w:rFonts w:ascii="Times New Roman" w:hAnsi="Times New Roman" w:cs="Times New Roman"/>
              </w:rPr>
              <w:t>IAC</w:t>
            </w:r>
          </w:p>
        </w:tc>
        <w:tc>
          <w:tcPr>
            <w:tcW w:w="1771" w:type="dxa"/>
          </w:tcPr>
          <w:p w:rsidR="00F83113" w:rsidRDefault="00F83113" w:rsidP="00CF5678">
            <w:pPr>
              <w:spacing w:line="480" w:lineRule="auto"/>
              <w:rPr>
                <w:rFonts w:ascii="Times New Roman" w:hAnsi="Times New Roman" w:cs="Times New Roman"/>
              </w:rPr>
            </w:pPr>
            <w:r>
              <w:rPr>
                <w:rFonts w:ascii="Times New Roman" w:hAnsi="Times New Roman" w:cs="Times New Roman"/>
              </w:rPr>
              <w:t>Non-IAC</w:t>
            </w:r>
          </w:p>
        </w:tc>
        <w:tc>
          <w:tcPr>
            <w:tcW w:w="1771" w:type="dxa"/>
          </w:tcPr>
          <w:p w:rsidR="00F83113" w:rsidRDefault="00F83113" w:rsidP="00CF5678">
            <w:pPr>
              <w:spacing w:line="480" w:lineRule="auto"/>
              <w:rPr>
                <w:rFonts w:ascii="Times New Roman" w:hAnsi="Times New Roman" w:cs="Times New Roman"/>
              </w:rPr>
            </w:pPr>
            <w:r>
              <w:rPr>
                <w:rFonts w:ascii="Times New Roman" w:hAnsi="Times New Roman" w:cs="Times New Roman"/>
              </w:rPr>
              <w:t>p-value</w:t>
            </w:r>
          </w:p>
        </w:tc>
        <w:tc>
          <w:tcPr>
            <w:tcW w:w="1772" w:type="dxa"/>
          </w:tcPr>
          <w:p w:rsidR="00F83113" w:rsidRDefault="00F83113" w:rsidP="00CF5678">
            <w:pPr>
              <w:spacing w:line="480" w:lineRule="auto"/>
              <w:rPr>
                <w:rFonts w:ascii="Times New Roman" w:hAnsi="Times New Roman" w:cs="Times New Roman"/>
              </w:rPr>
            </w:pPr>
            <w:r>
              <w:rPr>
                <w:rFonts w:ascii="Times New Roman" w:hAnsi="Times New Roman" w:cs="Times New Roman"/>
              </w:rPr>
              <w:t>RR (95% CI)</w:t>
            </w:r>
          </w:p>
        </w:tc>
      </w:tr>
      <w:tr w:rsidR="00F83113">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2" w:type="dxa"/>
          </w:tcPr>
          <w:p w:rsidR="00F83113" w:rsidRDefault="00F83113" w:rsidP="00CF5678">
            <w:pPr>
              <w:spacing w:line="480" w:lineRule="auto"/>
              <w:rPr>
                <w:rFonts w:ascii="Times New Roman" w:hAnsi="Times New Roman" w:cs="Times New Roman"/>
              </w:rPr>
            </w:pPr>
          </w:p>
        </w:tc>
      </w:tr>
      <w:tr w:rsidR="00F83113">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2" w:type="dxa"/>
          </w:tcPr>
          <w:p w:rsidR="00F83113" w:rsidRDefault="00F83113" w:rsidP="00CF5678">
            <w:pPr>
              <w:spacing w:line="480" w:lineRule="auto"/>
              <w:rPr>
                <w:rFonts w:ascii="Times New Roman" w:hAnsi="Times New Roman" w:cs="Times New Roman"/>
              </w:rPr>
            </w:pPr>
          </w:p>
        </w:tc>
      </w:tr>
      <w:tr w:rsidR="00F83113">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2" w:type="dxa"/>
          </w:tcPr>
          <w:p w:rsidR="00F83113" w:rsidRDefault="00F83113" w:rsidP="00CF5678">
            <w:pPr>
              <w:spacing w:line="480" w:lineRule="auto"/>
              <w:rPr>
                <w:rFonts w:ascii="Times New Roman" w:hAnsi="Times New Roman" w:cs="Times New Roman"/>
              </w:rPr>
            </w:pPr>
          </w:p>
        </w:tc>
      </w:tr>
      <w:tr w:rsidR="00F83113">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2" w:type="dxa"/>
          </w:tcPr>
          <w:p w:rsidR="00F83113" w:rsidRDefault="00F83113" w:rsidP="00CF5678">
            <w:pPr>
              <w:spacing w:line="480" w:lineRule="auto"/>
              <w:rPr>
                <w:rFonts w:ascii="Times New Roman" w:hAnsi="Times New Roman" w:cs="Times New Roman"/>
              </w:rPr>
            </w:pPr>
          </w:p>
        </w:tc>
      </w:tr>
      <w:tr w:rsidR="00F83113">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1" w:type="dxa"/>
          </w:tcPr>
          <w:p w:rsidR="00F83113" w:rsidRDefault="00F83113" w:rsidP="00CF5678">
            <w:pPr>
              <w:spacing w:line="480" w:lineRule="auto"/>
              <w:rPr>
                <w:rFonts w:ascii="Times New Roman" w:hAnsi="Times New Roman" w:cs="Times New Roman"/>
              </w:rPr>
            </w:pPr>
          </w:p>
        </w:tc>
        <w:tc>
          <w:tcPr>
            <w:tcW w:w="1772" w:type="dxa"/>
          </w:tcPr>
          <w:p w:rsidR="00F83113" w:rsidRDefault="00F83113" w:rsidP="00CF5678">
            <w:pPr>
              <w:spacing w:line="480" w:lineRule="auto"/>
              <w:rPr>
                <w:rFonts w:ascii="Times New Roman" w:hAnsi="Times New Roman" w:cs="Times New Roman"/>
              </w:rPr>
            </w:pPr>
          </w:p>
        </w:tc>
      </w:tr>
    </w:tbl>
    <w:p w:rsidR="00F83113" w:rsidRPr="00B65CC5" w:rsidRDefault="00F83113" w:rsidP="00CF5678">
      <w:pPr>
        <w:spacing w:line="480" w:lineRule="auto"/>
        <w:rPr>
          <w:rFonts w:ascii="Times New Roman" w:hAnsi="Times New Roman" w:cs="Times New Roman"/>
        </w:rPr>
      </w:pPr>
    </w:p>
    <w:sectPr w:rsidR="00F83113" w:rsidRPr="00B65CC5" w:rsidSect="00FF090B">
      <w:pgSz w:w="12240" w:h="15840"/>
      <w:pgMar w:top="1440" w:right="1800" w:bottom="1440" w:left="180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2" w:author="lceli" w:date="2014-07-14T21:39:00Z" w:initials="l">
    <w:p w:rsidR="009D1AA2" w:rsidRDefault="009D1AA2">
      <w:pPr>
        <w:pStyle w:val="CommentText"/>
      </w:pPr>
      <w:r>
        <w:rPr>
          <w:rStyle w:val="CommentReference"/>
        </w:rPr>
        <w:annotationRef/>
      </w:r>
      <w:proofErr w:type="spellStart"/>
      <w:r>
        <w:rPr>
          <w:rStyle w:val="CommentReference"/>
        </w:rPr>
        <w:t>Mornin</w:t>
      </w:r>
      <w:proofErr w:type="spellEnd"/>
      <w:r>
        <w:rPr>
          <w:rStyle w:val="CommentReference"/>
        </w:rPr>
        <w:t>, did we</w:t>
      </w:r>
      <w:r>
        <w:t xml:space="preserve"> split each validation into training and test sets?</w:t>
      </w:r>
    </w:p>
  </w:comment>
  <w:comment w:id="71" w:author="lceli" w:date="2014-07-14T21:39:00Z" w:initials="l">
    <w:p w:rsidR="009D1AA2" w:rsidRDefault="009D1AA2">
      <w:pPr>
        <w:pStyle w:val="CommentText"/>
      </w:pPr>
      <w:r>
        <w:rPr>
          <w:rStyle w:val="CommentReference"/>
        </w:rPr>
        <w:annotationRef/>
      </w:r>
      <w:proofErr w:type="gramStart"/>
      <w:r>
        <w:t>with</w:t>
      </w:r>
      <w:proofErr w:type="gramEnd"/>
      <w:r>
        <w:t xml:space="preserve"> a XX:YY </w:t>
      </w:r>
      <w:proofErr w:type="spellStart"/>
      <w:r>
        <w:t>training:test</w:t>
      </w:r>
      <w:proofErr w:type="spellEnd"/>
      <w:r>
        <w:t xml:space="preserve"> set split. </w:t>
      </w:r>
    </w:p>
  </w:comment>
</w:comment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proofState w:spelling="clean" w:grammar="clean"/>
  <w:trackRevisions/>
  <w:doNotTrackMoves/>
  <w:defaultTabStop w:val="720"/>
  <w:characterSpacingControl w:val="doNotCompress"/>
  <w:compat>
    <w:useFELayout/>
  </w:compat>
  <w:rsids>
    <w:rsidRoot w:val="007F7E62"/>
    <w:rsid w:val="00016DF0"/>
    <w:rsid w:val="00017AAF"/>
    <w:rsid w:val="00044CFF"/>
    <w:rsid w:val="000612F5"/>
    <w:rsid w:val="000A6DFA"/>
    <w:rsid w:val="000C1E14"/>
    <w:rsid w:val="00143E57"/>
    <w:rsid w:val="00157524"/>
    <w:rsid w:val="001C0E8B"/>
    <w:rsid w:val="001D6866"/>
    <w:rsid w:val="001F3E1C"/>
    <w:rsid w:val="001F7D73"/>
    <w:rsid w:val="00202DDC"/>
    <w:rsid w:val="00286B03"/>
    <w:rsid w:val="00297B86"/>
    <w:rsid w:val="002A3942"/>
    <w:rsid w:val="003059D8"/>
    <w:rsid w:val="00343B8F"/>
    <w:rsid w:val="00370845"/>
    <w:rsid w:val="00380A82"/>
    <w:rsid w:val="003D19E3"/>
    <w:rsid w:val="003D773C"/>
    <w:rsid w:val="003F095A"/>
    <w:rsid w:val="003F2E62"/>
    <w:rsid w:val="0040098C"/>
    <w:rsid w:val="00432011"/>
    <w:rsid w:val="00453E75"/>
    <w:rsid w:val="00471EFE"/>
    <w:rsid w:val="004B6D00"/>
    <w:rsid w:val="00516A0B"/>
    <w:rsid w:val="00545751"/>
    <w:rsid w:val="005A244F"/>
    <w:rsid w:val="005D02B6"/>
    <w:rsid w:val="00605D51"/>
    <w:rsid w:val="00630910"/>
    <w:rsid w:val="00644946"/>
    <w:rsid w:val="00645691"/>
    <w:rsid w:val="006B3587"/>
    <w:rsid w:val="006E20D6"/>
    <w:rsid w:val="00702E89"/>
    <w:rsid w:val="0071259D"/>
    <w:rsid w:val="00761F3A"/>
    <w:rsid w:val="007675A3"/>
    <w:rsid w:val="0078371E"/>
    <w:rsid w:val="007F7E62"/>
    <w:rsid w:val="00851E06"/>
    <w:rsid w:val="008705D8"/>
    <w:rsid w:val="008B759E"/>
    <w:rsid w:val="008D6C0F"/>
    <w:rsid w:val="008D6F2E"/>
    <w:rsid w:val="008E24F5"/>
    <w:rsid w:val="008F7DA5"/>
    <w:rsid w:val="00945DB5"/>
    <w:rsid w:val="009D1AA2"/>
    <w:rsid w:val="00A104F6"/>
    <w:rsid w:val="00A84838"/>
    <w:rsid w:val="00A93EB0"/>
    <w:rsid w:val="00AC03B8"/>
    <w:rsid w:val="00B26791"/>
    <w:rsid w:val="00B65CC5"/>
    <w:rsid w:val="00B825C0"/>
    <w:rsid w:val="00B958AE"/>
    <w:rsid w:val="00BD399B"/>
    <w:rsid w:val="00BE387B"/>
    <w:rsid w:val="00BF261F"/>
    <w:rsid w:val="00BF7AB9"/>
    <w:rsid w:val="00C30868"/>
    <w:rsid w:val="00C329FE"/>
    <w:rsid w:val="00C56927"/>
    <w:rsid w:val="00C96E0E"/>
    <w:rsid w:val="00CA54B6"/>
    <w:rsid w:val="00CD1CF8"/>
    <w:rsid w:val="00CF5678"/>
    <w:rsid w:val="00D05E12"/>
    <w:rsid w:val="00D252DB"/>
    <w:rsid w:val="00D647D6"/>
    <w:rsid w:val="00D83DFC"/>
    <w:rsid w:val="00DC52D9"/>
    <w:rsid w:val="00DF06E6"/>
    <w:rsid w:val="00E07318"/>
    <w:rsid w:val="00E14568"/>
    <w:rsid w:val="00E16E01"/>
    <w:rsid w:val="00E77EE6"/>
    <w:rsid w:val="00E909FF"/>
    <w:rsid w:val="00ED35F6"/>
    <w:rsid w:val="00F12715"/>
    <w:rsid w:val="00F83113"/>
    <w:rsid w:val="00FC5672"/>
    <w:rsid w:val="00FF090B"/>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2679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s>
</file>

<file path=word/webSettings.xml><?xml version="1.0" encoding="utf-8"?>
<w:webSettings xmlns:r="http://schemas.openxmlformats.org/officeDocument/2006/relationships" xmlns:w="http://schemas.openxmlformats.org/wordprocessingml/2006/main">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334793449">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su@bidmc.harvard.edu" TargetMode="Externa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2080</Words>
  <Characters>11857</Characters>
  <Application>Microsoft Word 12.0.0</Application>
  <DocSecurity>0</DocSecurity>
  <Lines>98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3</cp:revision>
  <dcterms:created xsi:type="dcterms:W3CDTF">2014-07-16T04:11:00Z</dcterms:created>
  <dcterms:modified xsi:type="dcterms:W3CDTF">2014-07-22T23:19:00Z</dcterms:modified>
</cp:coreProperties>
</file>