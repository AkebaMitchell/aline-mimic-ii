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3A12FB" w14:textId="77777777" w:rsidR="00FF090B" w:rsidRPr="006B3587" w:rsidRDefault="0012678D">
      <w:pPr>
        <w:rPr>
          <w:rFonts w:ascii="Times New Roman" w:hAnsi="Times New Roman" w:cs="Times New Roman"/>
        </w:rPr>
      </w:pPr>
      <w:r>
        <w:rPr>
          <w:rFonts w:ascii="Times New Roman" w:hAnsi="Times New Roman" w:cs="Times New Roman"/>
        </w:rPr>
        <w:tab/>
      </w:r>
    </w:p>
    <w:p w14:paraId="45F7079E" w14:textId="77777777" w:rsidR="007F7E62" w:rsidRPr="006B3587" w:rsidRDefault="007F7E62">
      <w:pPr>
        <w:rPr>
          <w:rFonts w:ascii="Times New Roman" w:hAnsi="Times New Roman" w:cs="Times New Roman"/>
        </w:rPr>
      </w:pPr>
    </w:p>
    <w:p w14:paraId="30EC0979" w14:textId="77777777" w:rsidR="007F7E62" w:rsidRPr="006B3587" w:rsidRDefault="007F7E62">
      <w:pPr>
        <w:rPr>
          <w:rFonts w:ascii="Times New Roman" w:hAnsi="Times New Roman" w:cs="Times New Roman"/>
        </w:rPr>
      </w:pPr>
    </w:p>
    <w:p w14:paraId="6A342EF6" w14:textId="77777777" w:rsidR="007F7E62" w:rsidRPr="006B3587" w:rsidRDefault="00D252DB" w:rsidP="00BE387B">
      <w:pPr>
        <w:rPr>
          <w:rFonts w:ascii="Times New Roman" w:hAnsi="Times New Roman" w:cs="Times New Roman"/>
          <w:b/>
        </w:rPr>
      </w:pPr>
      <w:r w:rsidRPr="006B3587">
        <w:rPr>
          <w:rFonts w:ascii="Times New Roman" w:hAnsi="Times New Roman" w:cs="Times New Roman"/>
          <w:b/>
        </w:rPr>
        <w:t xml:space="preserve">The Effect of </w:t>
      </w:r>
      <w:r w:rsidR="007F7E62" w:rsidRPr="006B3587">
        <w:rPr>
          <w:rFonts w:ascii="Times New Roman" w:hAnsi="Times New Roman" w:cs="Times New Roman"/>
          <w:b/>
        </w:rPr>
        <w:t xml:space="preserve">Indwelling Arterial Catheters </w:t>
      </w:r>
      <w:r w:rsidRPr="006B3587">
        <w:rPr>
          <w:rFonts w:ascii="Times New Roman" w:hAnsi="Times New Roman" w:cs="Times New Roman"/>
          <w:b/>
        </w:rPr>
        <w:t>in</w:t>
      </w:r>
      <w:r w:rsidR="007F7E62" w:rsidRPr="006B3587">
        <w:rPr>
          <w:rFonts w:ascii="Times New Roman" w:hAnsi="Times New Roman" w:cs="Times New Roman"/>
          <w:b/>
        </w:rPr>
        <w:t xml:space="preserve"> </w:t>
      </w:r>
      <w:r w:rsidR="001C0E8B">
        <w:rPr>
          <w:rFonts w:ascii="Times New Roman" w:hAnsi="Times New Roman" w:cs="Times New Roman"/>
          <w:b/>
        </w:rPr>
        <w:t>Hemodynamically Stable</w:t>
      </w:r>
      <w:r w:rsidRPr="006B3587">
        <w:rPr>
          <w:rFonts w:ascii="Times New Roman" w:hAnsi="Times New Roman" w:cs="Times New Roman"/>
          <w:b/>
        </w:rPr>
        <w:t xml:space="preserve"> Patients </w:t>
      </w:r>
      <w:r w:rsidR="001C0E8B">
        <w:rPr>
          <w:rFonts w:ascii="Times New Roman" w:hAnsi="Times New Roman" w:cs="Times New Roman"/>
          <w:b/>
        </w:rPr>
        <w:t>With Respiratory Failure</w:t>
      </w:r>
    </w:p>
    <w:p w14:paraId="6EFA828F" w14:textId="77777777" w:rsidR="007F7E62" w:rsidRPr="006B3587" w:rsidRDefault="007F7E62" w:rsidP="007F7E62">
      <w:pPr>
        <w:jc w:val="center"/>
        <w:rPr>
          <w:rFonts w:ascii="Times New Roman" w:hAnsi="Times New Roman" w:cs="Times New Roman"/>
        </w:rPr>
      </w:pPr>
    </w:p>
    <w:p w14:paraId="1B6F9712" w14:textId="7655EF19" w:rsidR="007F7E62" w:rsidRPr="006B3587" w:rsidRDefault="007F7E62" w:rsidP="00BE387B">
      <w:pPr>
        <w:rPr>
          <w:rFonts w:ascii="Times New Roman" w:hAnsi="Times New Roman" w:cs="Times New Roman"/>
        </w:rPr>
      </w:pPr>
      <w:r w:rsidRPr="006B3587">
        <w:rPr>
          <w:rFonts w:ascii="Times New Roman" w:hAnsi="Times New Roman" w:cs="Times New Roman"/>
        </w:rPr>
        <w:t>Douglas J</w:t>
      </w:r>
      <w:r w:rsidR="00616708">
        <w:rPr>
          <w:rFonts w:ascii="Times New Roman" w:hAnsi="Times New Roman" w:cs="Times New Roman"/>
        </w:rPr>
        <w:t>.</w:t>
      </w:r>
      <w:r w:rsidRPr="006B3587">
        <w:rPr>
          <w:rFonts w:ascii="Times New Roman" w:hAnsi="Times New Roman" w:cs="Times New Roman"/>
        </w:rPr>
        <w:t xml:space="preserve"> Hsu, MD</w:t>
      </w:r>
      <w:r w:rsidR="00D252DB" w:rsidRPr="006B3587">
        <w:rPr>
          <w:rFonts w:ascii="Times New Roman" w:hAnsi="Times New Roman" w:cs="Times New Roman"/>
        </w:rPr>
        <w:t>* (1</w:t>
      </w:r>
      <w:r w:rsidR="000F5BF5">
        <w:rPr>
          <w:rFonts w:ascii="Times New Roman" w:hAnsi="Times New Roman" w:cs="Times New Roman"/>
        </w:rPr>
        <w:t>, 2</w:t>
      </w:r>
      <w:r w:rsidR="00D252DB" w:rsidRPr="006B3587">
        <w:rPr>
          <w:rFonts w:ascii="Times New Roman" w:hAnsi="Times New Roman" w:cs="Times New Roman"/>
        </w:rPr>
        <w:t>)</w:t>
      </w:r>
      <w:r w:rsidR="00BE387B">
        <w:rPr>
          <w:rFonts w:ascii="Times New Roman" w:hAnsi="Times New Roman" w:cs="Times New Roman"/>
        </w:rPr>
        <w:t xml:space="preserve">, </w:t>
      </w:r>
      <w:proofErr w:type="spellStart"/>
      <w:r w:rsidR="004B6D00">
        <w:rPr>
          <w:rFonts w:ascii="Times New Roman" w:hAnsi="Times New Roman" w:cs="Times New Roman"/>
        </w:rPr>
        <w:t>M</w:t>
      </w:r>
      <w:r w:rsidR="00DC52D9">
        <w:rPr>
          <w:rFonts w:ascii="Times New Roman" w:hAnsi="Times New Roman" w:cs="Times New Roman"/>
        </w:rPr>
        <w:t>engling</w:t>
      </w:r>
      <w:proofErr w:type="spellEnd"/>
      <w:r w:rsidR="00616708">
        <w:rPr>
          <w:rFonts w:ascii="Times New Roman" w:hAnsi="Times New Roman" w:cs="Times New Roman"/>
        </w:rPr>
        <w:t xml:space="preserve"> Feng, PhD* (</w:t>
      </w:r>
      <w:r w:rsidR="000F5BF5">
        <w:rPr>
          <w:rFonts w:ascii="Times New Roman" w:hAnsi="Times New Roman" w:cs="Times New Roman"/>
        </w:rPr>
        <w:t>3</w:t>
      </w:r>
      <w:r w:rsidR="00616708">
        <w:rPr>
          <w:rFonts w:ascii="Times New Roman" w:hAnsi="Times New Roman" w:cs="Times New Roman"/>
        </w:rPr>
        <w:t xml:space="preserve">, </w:t>
      </w:r>
      <w:r w:rsidR="000F5BF5">
        <w:rPr>
          <w:rFonts w:ascii="Times New Roman" w:hAnsi="Times New Roman" w:cs="Times New Roman"/>
        </w:rPr>
        <w:t>5</w:t>
      </w:r>
      <w:r w:rsidR="00D252DB" w:rsidRPr="006B3587">
        <w:rPr>
          <w:rFonts w:ascii="Times New Roman" w:hAnsi="Times New Roman" w:cs="Times New Roman"/>
        </w:rPr>
        <w:t>)</w:t>
      </w:r>
      <w:r w:rsidR="00BE387B">
        <w:rPr>
          <w:rFonts w:ascii="Times New Roman" w:hAnsi="Times New Roman" w:cs="Times New Roman"/>
        </w:rPr>
        <w:t xml:space="preserve">, </w:t>
      </w:r>
      <w:r w:rsidR="00630910" w:rsidRPr="006B3587">
        <w:rPr>
          <w:rFonts w:ascii="Times New Roman" w:hAnsi="Times New Roman" w:cs="Times New Roman"/>
        </w:rPr>
        <w:t>Rishi Kothari</w:t>
      </w:r>
      <w:r w:rsidR="00616708">
        <w:rPr>
          <w:rFonts w:ascii="Times New Roman" w:hAnsi="Times New Roman" w:cs="Times New Roman"/>
        </w:rPr>
        <w:t>, MD (</w:t>
      </w:r>
      <w:r w:rsidR="000F5BF5">
        <w:rPr>
          <w:rFonts w:ascii="Times New Roman" w:hAnsi="Times New Roman" w:cs="Times New Roman"/>
        </w:rPr>
        <w:t>4</w:t>
      </w:r>
      <w:r w:rsidR="00D252DB" w:rsidRPr="006B3587">
        <w:rPr>
          <w:rFonts w:ascii="Times New Roman" w:hAnsi="Times New Roman" w:cs="Times New Roman"/>
        </w:rPr>
        <w:t>)</w:t>
      </w:r>
      <w:r w:rsidR="00BE387B">
        <w:rPr>
          <w:rFonts w:ascii="Times New Roman" w:hAnsi="Times New Roman" w:cs="Times New Roman"/>
        </w:rPr>
        <w:t xml:space="preserve">, </w:t>
      </w:r>
      <w:proofErr w:type="spellStart"/>
      <w:r w:rsidR="00616708">
        <w:rPr>
          <w:rFonts w:ascii="Times New Roman" w:hAnsi="Times New Roman" w:cs="Times New Roman"/>
        </w:rPr>
        <w:t>Hufeng</w:t>
      </w:r>
      <w:proofErr w:type="spellEnd"/>
      <w:r w:rsidR="00616708">
        <w:rPr>
          <w:rFonts w:ascii="Times New Roman" w:hAnsi="Times New Roman" w:cs="Times New Roman"/>
        </w:rPr>
        <w:t xml:space="preserve"> Zhou, PhD (</w:t>
      </w:r>
      <w:r w:rsidR="000F5BF5">
        <w:rPr>
          <w:rFonts w:ascii="Times New Roman" w:hAnsi="Times New Roman" w:cs="Times New Roman"/>
        </w:rPr>
        <w:t>6</w:t>
      </w:r>
      <w:r w:rsidR="00616708">
        <w:rPr>
          <w:rFonts w:ascii="Times New Roman" w:hAnsi="Times New Roman" w:cs="Times New Roman"/>
        </w:rPr>
        <w:t xml:space="preserve">), </w:t>
      </w:r>
      <w:r w:rsidRPr="006B3587">
        <w:rPr>
          <w:rFonts w:ascii="Times New Roman" w:hAnsi="Times New Roman" w:cs="Times New Roman"/>
        </w:rPr>
        <w:t xml:space="preserve">Leo A. </w:t>
      </w:r>
      <w:proofErr w:type="spellStart"/>
      <w:r w:rsidRPr="006B3587">
        <w:rPr>
          <w:rFonts w:ascii="Times New Roman" w:hAnsi="Times New Roman" w:cs="Times New Roman"/>
        </w:rPr>
        <w:t>Celi</w:t>
      </w:r>
      <w:proofErr w:type="spellEnd"/>
      <w:r w:rsidRPr="006B3587">
        <w:rPr>
          <w:rFonts w:ascii="Times New Roman" w:hAnsi="Times New Roman" w:cs="Times New Roman"/>
        </w:rPr>
        <w:t>, MD</w:t>
      </w:r>
      <w:r w:rsidR="00DC52D9">
        <w:rPr>
          <w:rFonts w:ascii="Times New Roman" w:hAnsi="Times New Roman" w:cs="Times New Roman"/>
        </w:rPr>
        <w:t xml:space="preserve"> MS MPH</w:t>
      </w:r>
      <w:r w:rsidR="00C329FE">
        <w:rPr>
          <w:rFonts w:ascii="Times New Roman" w:hAnsi="Times New Roman" w:cs="Times New Roman"/>
        </w:rPr>
        <w:t xml:space="preserve"> (1</w:t>
      </w:r>
      <w:r w:rsidR="004B6D00">
        <w:rPr>
          <w:rFonts w:ascii="Times New Roman" w:hAnsi="Times New Roman" w:cs="Times New Roman"/>
        </w:rPr>
        <w:t>, 3</w:t>
      </w:r>
      <w:r w:rsidR="00D252DB" w:rsidRPr="006B3587">
        <w:rPr>
          <w:rFonts w:ascii="Times New Roman" w:hAnsi="Times New Roman" w:cs="Times New Roman"/>
        </w:rPr>
        <w:t>)</w:t>
      </w:r>
    </w:p>
    <w:p w14:paraId="23034F67" w14:textId="77777777" w:rsidR="006B3587" w:rsidRPr="006B3587" w:rsidRDefault="006B3587" w:rsidP="00BE387B">
      <w:pPr>
        <w:rPr>
          <w:rFonts w:ascii="Times New Roman" w:hAnsi="Times New Roman" w:cs="Times New Roman"/>
        </w:rPr>
      </w:pPr>
    </w:p>
    <w:p w14:paraId="5109EF4B" w14:textId="77777777"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Division of Pulmonary, Cr</w:t>
      </w:r>
      <w:r w:rsidR="006B3587" w:rsidRPr="00BE387B">
        <w:rPr>
          <w:rFonts w:ascii="Times New Roman" w:hAnsi="Times New Roman" w:cs="Times New Roman"/>
          <w:color w:val="000000"/>
        </w:rPr>
        <w:t>itical Care, and Sleep Medicine,</w:t>
      </w:r>
      <w:r w:rsidRPr="00BE387B">
        <w:rPr>
          <w:rFonts w:ascii="Times New Roman" w:hAnsi="Times New Roman" w:cs="Times New Roman"/>
          <w:color w:val="000000"/>
        </w:rPr>
        <w:t xml:space="preserve"> Beth Israel Deaconess Medical Center, Boston, MA</w:t>
      </w:r>
    </w:p>
    <w:p w14:paraId="320D583E" w14:textId="33A68F9F" w:rsidR="000F5BF5" w:rsidRDefault="000F5BF5" w:rsidP="00BE387B">
      <w:pPr>
        <w:pStyle w:val="ListParagraph"/>
        <w:numPr>
          <w:ilvl w:val="0"/>
          <w:numId w:val="1"/>
        </w:numPr>
        <w:rPr>
          <w:rFonts w:ascii="Times New Roman" w:hAnsi="Times New Roman" w:cs="Times New Roman"/>
          <w:color w:val="000000"/>
        </w:rPr>
      </w:pPr>
      <w:r>
        <w:rPr>
          <w:rFonts w:ascii="Times New Roman" w:hAnsi="Times New Roman" w:cs="Times New Roman"/>
          <w:color w:val="000000"/>
        </w:rPr>
        <w:t>Division of Pulmonary and Critical Care Medicine, Massachusetts General Hospital, Boston, MA</w:t>
      </w:r>
    </w:p>
    <w:p w14:paraId="052DF807" w14:textId="77777777"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Laboratory of Computational Physiology, Massachusetts Institute of Technology, Cambridge, MA</w:t>
      </w:r>
    </w:p>
    <w:p w14:paraId="4F90C79C" w14:textId="77777777" w:rsidR="00D252DB" w:rsidRPr="009E3BBF" w:rsidRDefault="00D252DB" w:rsidP="00BE387B">
      <w:pPr>
        <w:pStyle w:val="ListParagraph"/>
        <w:numPr>
          <w:ilvl w:val="0"/>
          <w:numId w:val="1"/>
        </w:numPr>
        <w:rPr>
          <w:rFonts w:ascii="Times New Roman" w:hAnsi="Times New Roman" w:cs="Times New Roman"/>
          <w:color w:val="000000"/>
        </w:rPr>
      </w:pPr>
      <w:r w:rsidRPr="00BE387B">
        <w:rPr>
          <w:rFonts w:ascii="Times New Roman" w:eastAsia="Times New Roman" w:hAnsi="Times New Roman" w:cs="Times New Roman"/>
          <w:color w:val="000000"/>
        </w:rPr>
        <w:t>Department of Anesthesia, Mount Sinai Hospital, New York, NY</w:t>
      </w:r>
    </w:p>
    <w:p w14:paraId="004685D1" w14:textId="77777777" w:rsidR="009E3BBF" w:rsidRPr="00616708" w:rsidRDefault="009E3BBF" w:rsidP="009E3BBF">
      <w:pPr>
        <w:pStyle w:val="ListParagraph"/>
        <w:numPr>
          <w:ilvl w:val="0"/>
          <w:numId w:val="1"/>
        </w:numPr>
        <w:rPr>
          <w:rFonts w:ascii="Times New Roman" w:hAnsi="Times New Roman" w:cs="Times New Roman"/>
          <w:color w:val="000000"/>
        </w:rPr>
      </w:pPr>
      <w:r>
        <w:rPr>
          <w:rFonts w:ascii="Times New Roman" w:eastAsia="Times New Roman" w:hAnsi="Times New Roman" w:cs="Times New Roman"/>
          <w:color w:val="000000"/>
        </w:rPr>
        <w:t xml:space="preserve">Institute for </w:t>
      </w:r>
      <w:proofErr w:type="spellStart"/>
      <w:r>
        <w:rPr>
          <w:rFonts w:ascii="Times New Roman" w:eastAsia="Times New Roman" w:hAnsi="Times New Roman" w:cs="Times New Roman"/>
          <w:color w:val="000000"/>
        </w:rPr>
        <w:t>Infocomm</w:t>
      </w:r>
      <w:proofErr w:type="spellEnd"/>
      <w:r>
        <w:rPr>
          <w:rFonts w:ascii="Times New Roman" w:eastAsia="Times New Roman" w:hAnsi="Times New Roman" w:cs="Times New Roman"/>
          <w:color w:val="000000"/>
        </w:rPr>
        <w:t xml:space="preserve"> Research, Singapore</w:t>
      </w:r>
    </w:p>
    <w:p w14:paraId="2C8843BF" w14:textId="77777777" w:rsidR="00616708" w:rsidRPr="009E3BBF" w:rsidRDefault="00616708" w:rsidP="009E3BBF">
      <w:pPr>
        <w:pStyle w:val="ListParagraph"/>
        <w:numPr>
          <w:ilvl w:val="0"/>
          <w:numId w:val="1"/>
        </w:numPr>
        <w:rPr>
          <w:rFonts w:ascii="Times New Roman" w:hAnsi="Times New Roman" w:cs="Times New Roman"/>
          <w:color w:val="000000"/>
        </w:rPr>
      </w:pPr>
      <w:r>
        <w:rPr>
          <w:rFonts w:ascii="Times New Roman" w:hAnsi="Times New Roman" w:cs="Times New Roman"/>
          <w:color w:val="000000"/>
        </w:rPr>
        <w:t>Brigham and Women’s Hospital, Boston, MA.</w:t>
      </w:r>
    </w:p>
    <w:p w14:paraId="029BBF4C" w14:textId="77777777" w:rsidR="00D252DB" w:rsidRPr="006B3587" w:rsidRDefault="00D252DB" w:rsidP="00D252DB">
      <w:pPr>
        <w:rPr>
          <w:rFonts w:ascii="Times New Roman" w:hAnsi="Times New Roman" w:cs="Times New Roman"/>
        </w:rPr>
      </w:pPr>
    </w:p>
    <w:p w14:paraId="2C067E5C" w14:textId="77777777" w:rsidR="00D252DB" w:rsidRPr="006B3587" w:rsidRDefault="00D252DB" w:rsidP="00D252DB">
      <w:pPr>
        <w:pStyle w:val="NormalWeb"/>
        <w:spacing w:before="0" w:beforeAutospacing="0" w:after="0" w:afterAutospacing="0"/>
        <w:rPr>
          <w:rFonts w:ascii="Times New Roman" w:hAnsi="Times New Roman"/>
          <w:sz w:val="24"/>
          <w:szCs w:val="24"/>
        </w:rPr>
      </w:pPr>
      <w:r w:rsidRPr="006B3587">
        <w:rPr>
          <w:rFonts w:ascii="Times New Roman" w:hAnsi="Times New Roman"/>
          <w:sz w:val="24"/>
          <w:szCs w:val="24"/>
        </w:rPr>
        <w:t>*</w:t>
      </w:r>
      <w:r w:rsidRPr="006B3587">
        <w:rPr>
          <w:rFonts w:ascii="Times New Roman" w:hAnsi="Times New Roman"/>
          <w:color w:val="000000"/>
          <w:sz w:val="24"/>
          <w:szCs w:val="24"/>
        </w:rPr>
        <w:t xml:space="preserve"> These authors contributed equa</w:t>
      </w:r>
      <w:r w:rsidR="001F3E1C">
        <w:rPr>
          <w:rFonts w:ascii="Times New Roman" w:hAnsi="Times New Roman"/>
          <w:color w:val="000000"/>
          <w:sz w:val="24"/>
          <w:szCs w:val="24"/>
        </w:rPr>
        <w:t>lly in this work</w:t>
      </w:r>
      <w:r w:rsidR="00CE09E8">
        <w:rPr>
          <w:rFonts w:ascii="Times New Roman" w:hAnsi="Times New Roman"/>
          <w:color w:val="000000"/>
          <w:sz w:val="24"/>
          <w:szCs w:val="24"/>
        </w:rPr>
        <w:t>.</w:t>
      </w:r>
    </w:p>
    <w:p w14:paraId="102A484C" w14:textId="77777777" w:rsidR="00D252DB" w:rsidRPr="006B3587" w:rsidRDefault="00D252DB" w:rsidP="00D252DB">
      <w:pPr>
        <w:rPr>
          <w:rFonts w:ascii="Times New Roman" w:hAnsi="Times New Roman" w:cs="Times New Roman"/>
        </w:rPr>
      </w:pPr>
    </w:p>
    <w:p w14:paraId="412450EB" w14:textId="77777777" w:rsidR="00BE387B" w:rsidRPr="00BE387B" w:rsidRDefault="00D252DB" w:rsidP="00D252DB">
      <w:pPr>
        <w:rPr>
          <w:rFonts w:ascii="Times New Roman" w:hAnsi="Times New Roman" w:cs="Times New Roman"/>
          <w:b/>
        </w:rPr>
      </w:pPr>
      <w:r w:rsidRPr="00BE387B">
        <w:rPr>
          <w:rFonts w:ascii="Times New Roman" w:hAnsi="Times New Roman" w:cs="Times New Roman"/>
          <w:b/>
        </w:rPr>
        <w:t>Correspo</w:t>
      </w:r>
      <w:r w:rsidR="00BE387B" w:rsidRPr="00BE387B">
        <w:rPr>
          <w:rFonts w:ascii="Times New Roman" w:hAnsi="Times New Roman" w:cs="Times New Roman"/>
          <w:b/>
        </w:rPr>
        <w:t>nding Author</w:t>
      </w:r>
    </w:p>
    <w:p w14:paraId="294121E3" w14:textId="77777777" w:rsidR="00D252DB" w:rsidRPr="006B3587" w:rsidRDefault="00BF261F" w:rsidP="00D252DB">
      <w:pPr>
        <w:rPr>
          <w:rFonts w:ascii="Times New Roman" w:hAnsi="Times New Roman" w:cs="Times New Roman"/>
        </w:rPr>
      </w:pPr>
      <w:r>
        <w:rPr>
          <w:rFonts w:ascii="Times New Roman" w:hAnsi="Times New Roman" w:cs="Times New Roman"/>
        </w:rPr>
        <w:t>Douglas Hsu, MD</w:t>
      </w:r>
    </w:p>
    <w:p w14:paraId="42BDC520" w14:textId="77777777" w:rsidR="00BE387B" w:rsidRDefault="00644946" w:rsidP="00BE387B">
      <w:pPr>
        <w:rPr>
          <w:rFonts w:ascii="Times New Roman" w:hAnsi="Times New Roman" w:cs="Times New Roman"/>
        </w:rPr>
      </w:pPr>
      <w:r>
        <w:rPr>
          <w:rFonts w:ascii="Times New Roman" w:hAnsi="Times New Roman" w:cs="Times New Roman"/>
        </w:rPr>
        <w:t>Bullfinch</w:t>
      </w:r>
      <w:r w:rsidR="00BE387B">
        <w:rPr>
          <w:rFonts w:ascii="Times New Roman" w:hAnsi="Times New Roman" w:cs="Times New Roman"/>
        </w:rPr>
        <w:t xml:space="preserve"> 148</w:t>
      </w:r>
    </w:p>
    <w:p w14:paraId="0540374B" w14:textId="77777777" w:rsidR="00BE387B" w:rsidRDefault="004B6D00" w:rsidP="00BE387B">
      <w:pPr>
        <w:rPr>
          <w:rFonts w:ascii="Times New Roman" w:hAnsi="Times New Roman" w:cs="Times New Roman"/>
        </w:rPr>
      </w:pPr>
      <w:r>
        <w:rPr>
          <w:rFonts w:ascii="Times New Roman" w:hAnsi="Times New Roman" w:cs="Times New Roman"/>
        </w:rPr>
        <w:t>55 Fruit Street</w:t>
      </w:r>
    </w:p>
    <w:p w14:paraId="0B95E37C" w14:textId="77777777" w:rsidR="00BE387B" w:rsidRDefault="00BE387B" w:rsidP="00BE387B">
      <w:pPr>
        <w:rPr>
          <w:rFonts w:ascii="Times New Roman" w:hAnsi="Times New Roman" w:cs="Times New Roman"/>
        </w:rPr>
      </w:pPr>
      <w:r>
        <w:rPr>
          <w:rFonts w:ascii="Times New Roman" w:hAnsi="Times New Roman" w:cs="Times New Roman"/>
        </w:rPr>
        <w:t xml:space="preserve">Boston, MA </w:t>
      </w:r>
      <w:r w:rsidR="004B6D00">
        <w:rPr>
          <w:rFonts w:ascii="Times New Roman" w:hAnsi="Times New Roman" w:cs="Times New Roman"/>
        </w:rPr>
        <w:t>02214</w:t>
      </w:r>
    </w:p>
    <w:p w14:paraId="1044B81C" w14:textId="77777777" w:rsidR="00BE387B" w:rsidRDefault="00E416F1" w:rsidP="00BE387B">
      <w:pPr>
        <w:rPr>
          <w:rFonts w:ascii="Times New Roman" w:hAnsi="Times New Roman" w:cs="Times New Roman"/>
        </w:rPr>
      </w:pPr>
      <w:hyperlink r:id="rId8" w:history="1">
        <w:r w:rsidR="00BE387B" w:rsidRPr="00750FCF">
          <w:rPr>
            <w:rStyle w:val="Hyperlink"/>
            <w:rFonts w:ascii="Times New Roman" w:hAnsi="Times New Roman" w:cs="Times New Roman"/>
          </w:rPr>
          <w:t>dhsu@bidmc.harvard.edu</w:t>
        </w:r>
      </w:hyperlink>
    </w:p>
    <w:p w14:paraId="3757B628" w14:textId="77777777" w:rsidR="00BE387B" w:rsidRDefault="00644946" w:rsidP="00BE387B">
      <w:pPr>
        <w:rPr>
          <w:rFonts w:ascii="Times New Roman" w:hAnsi="Times New Roman" w:cs="Times New Roman"/>
        </w:rPr>
      </w:pPr>
      <w:r>
        <w:rPr>
          <w:rFonts w:ascii="Times New Roman" w:hAnsi="Times New Roman" w:cs="Times New Roman"/>
        </w:rPr>
        <w:t xml:space="preserve">(617) </w:t>
      </w:r>
      <w:r w:rsidR="00BE387B">
        <w:rPr>
          <w:rFonts w:ascii="Times New Roman" w:hAnsi="Times New Roman" w:cs="Times New Roman"/>
        </w:rPr>
        <w:t>667-5864</w:t>
      </w:r>
    </w:p>
    <w:p w14:paraId="3AF3E7E9" w14:textId="77777777" w:rsidR="00044CFF" w:rsidRDefault="00BE387B">
      <w:pPr>
        <w:rPr>
          <w:rFonts w:ascii="Times New Roman" w:hAnsi="Times New Roman" w:cs="Times New Roman"/>
        </w:rPr>
      </w:pPr>
      <w:r>
        <w:rPr>
          <w:rFonts w:ascii="Times New Roman" w:hAnsi="Times New Roman" w:cs="Times New Roman"/>
        </w:rPr>
        <w:t>(888) 314-5895</w:t>
      </w:r>
    </w:p>
    <w:p w14:paraId="3A14A525" w14:textId="77777777" w:rsidR="00044CFF" w:rsidRDefault="00044CFF">
      <w:pPr>
        <w:rPr>
          <w:rFonts w:ascii="Times New Roman" w:hAnsi="Times New Roman" w:cs="Times New Roman"/>
        </w:rPr>
      </w:pPr>
    </w:p>
    <w:p w14:paraId="45104B91" w14:textId="77777777" w:rsidR="00AC03B8" w:rsidRPr="00AC03B8" w:rsidRDefault="00AC03B8">
      <w:pPr>
        <w:rPr>
          <w:rFonts w:ascii="Times New Roman" w:hAnsi="Times New Roman" w:cs="Times New Roman"/>
          <w:b/>
        </w:rPr>
      </w:pPr>
      <w:r w:rsidRPr="00AC03B8">
        <w:rPr>
          <w:rFonts w:ascii="Times New Roman" w:hAnsi="Times New Roman" w:cs="Times New Roman"/>
          <w:b/>
        </w:rPr>
        <w:t>Author Contributions:</w:t>
      </w:r>
    </w:p>
    <w:p w14:paraId="1D2FCC53" w14:textId="77777777" w:rsidR="00AC03B8" w:rsidRDefault="00AC03B8">
      <w:pPr>
        <w:rPr>
          <w:rFonts w:ascii="Times New Roman" w:hAnsi="Times New Roman" w:cs="Times New Roman"/>
        </w:rPr>
      </w:pPr>
      <w:r>
        <w:rPr>
          <w:rFonts w:ascii="Times New Roman" w:hAnsi="Times New Roman" w:cs="Times New Roman"/>
        </w:rPr>
        <w:t>Conception and Design: DH, LC</w:t>
      </w:r>
      <w:r w:rsidR="0040098C">
        <w:rPr>
          <w:rFonts w:ascii="Times New Roman" w:hAnsi="Times New Roman" w:cs="Times New Roman"/>
        </w:rPr>
        <w:t>, MF</w:t>
      </w:r>
    </w:p>
    <w:p w14:paraId="4DBE4D0A" w14:textId="77777777" w:rsidR="00AC03B8" w:rsidRDefault="00AC03B8">
      <w:pPr>
        <w:rPr>
          <w:rFonts w:ascii="Times New Roman" w:hAnsi="Times New Roman" w:cs="Times New Roman"/>
        </w:rPr>
      </w:pPr>
      <w:r>
        <w:rPr>
          <w:rFonts w:ascii="Times New Roman" w:hAnsi="Times New Roman" w:cs="Times New Roman"/>
        </w:rPr>
        <w:t>Analysis, Data collection, and Interpretation: DH, MF, RK,</w:t>
      </w:r>
      <w:r w:rsidR="004A10DA">
        <w:rPr>
          <w:rFonts w:ascii="Times New Roman" w:hAnsi="Times New Roman" w:cs="Times New Roman"/>
        </w:rPr>
        <w:t xml:space="preserve"> HZ,</w:t>
      </w:r>
      <w:r>
        <w:rPr>
          <w:rFonts w:ascii="Times New Roman" w:hAnsi="Times New Roman" w:cs="Times New Roman"/>
        </w:rPr>
        <w:t xml:space="preserve"> LC</w:t>
      </w:r>
    </w:p>
    <w:p w14:paraId="189E5E03" w14:textId="77777777" w:rsidR="00AC03B8" w:rsidRDefault="00AC03B8">
      <w:pPr>
        <w:rPr>
          <w:rFonts w:ascii="Times New Roman" w:hAnsi="Times New Roman" w:cs="Times New Roman"/>
        </w:rPr>
      </w:pPr>
      <w:r>
        <w:rPr>
          <w:rFonts w:ascii="Times New Roman" w:hAnsi="Times New Roman" w:cs="Times New Roman"/>
        </w:rPr>
        <w:t>Drafting Manuscript: DH, MF, RK,</w:t>
      </w:r>
      <w:r w:rsidR="004A10DA">
        <w:rPr>
          <w:rFonts w:ascii="Times New Roman" w:hAnsi="Times New Roman" w:cs="Times New Roman"/>
        </w:rPr>
        <w:t xml:space="preserve"> HZ,</w:t>
      </w:r>
      <w:r>
        <w:rPr>
          <w:rFonts w:ascii="Times New Roman" w:hAnsi="Times New Roman" w:cs="Times New Roman"/>
        </w:rPr>
        <w:t xml:space="preserve"> LC</w:t>
      </w:r>
    </w:p>
    <w:p w14:paraId="0E8969B7" w14:textId="77777777" w:rsidR="00AC03B8" w:rsidRDefault="00AC03B8">
      <w:pPr>
        <w:rPr>
          <w:rFonts w:ascii="Times New Roman" w:hAnsi="Times New Roman" w:cs="Times New Roman"/>
        </w:rPr>
      </w:pPr>
    </w:p>
    <w:p w14:paraId="48A9560A" w14:textId="77777777" w:rsidR="009E3BBF" w:rsidRDefault="00AC03B8" w:rsidP="009E3BBF">
      <w:pPr>
        <w:rPr>
          <w:rFonts w:ascii="Times New Roman" w:hAnsi="Times New Roman" w:cs="Times New Roman"/>
          <w:b/>
        </w:rPr>
      </w:pPr>
      <w:r>
        <w:rPr>
          <w:rFonts w:ascii="Times New Roman" w:hAnsi="Times New Roman" w:cs="Times New Roman"/>
          <w:b/>
        </w:rPr>
        <w:t xml:space="preserve">Sources of Support: </w:t>
      </w:r>
      <w:r>
        <w:rPr>
          <w:rFonts w:cs="Times New Roman"/>
          <w:sz w:val="22"/>
          <w:szCs w:val="22"/>
        </w:rPr>
        <w:t xml:space="preserve"> </w:t>
      </w:r>
      <w:r w:rsidR="00DC52D9">
        <w:rPr>
          <w:rFonts w:cs="Times New Roman"/>
          <w:sz w:val="22"/>
          <w:szCs w:val="22"/>
        </w:rPr>
        <w:t xml:space="preserve">National Institute of Biomedical Imaging and Bioengineering grant </w:t>
      </w:r>
      <w:r w:rsidRPr="0030134B">
        <w:rPr>
          <w:rFonts w:cs="Times New Roman"/>
          <w:sz w:val="22"/>
          <w:szCs w:val="22"/>
        </w:rPr>
        <w:t>R01 EB001659</w:t>
      </w:r>
      <w:r w:rsidR="009E3BBF">
        <w:rPr>
          <w:rFonts w:cs="Times New Roman"/>
          <w:sz w:val="22"/>
          <w:szCs w:val="22"/>
        </w:rPr>
        <w:t xml:space="preserve">.  </w:t>
      </w:r>
      <w:r w:rsidR="009E3BBF" w:rsidRPr="009E3BBF">
        <w:rPr>
          <w:rFonts w:cs="Times New Roman"/>
          <w:sz w:val="22"/>
          <w:szCs w:val="22"/>
        </w:rPr>
        <w:t xml:space="preserve"> </w:t>
      </w:r>
      <w:r w:rsidR="009E3BBF">
        <w:rPr>
          <w:rFonts w:cs="Times New Roman"/>
          <w:sz w:val="22"/>
          <w:szCs w:val="22"/>
        </w:rPr>
        <w:t>Dr. Feng’s fellowship is supported by A*STAR Graduate Scholarship.</w:t>
      </w:r>
      <w:r w:rsidR="009E3BBF" w:rsidRPr="0030134B">
        <w:rPr>
          <w:rFonts w:cs="Times New Roman"/>
          <w:sz w:val="22"/>
          <w:szCs w:val="22"/>
        </w:rPr>
        <w:t xml:space="preserve"> </w:t>
      </w:r>
    </w:p>
    <w:p w14:paraId="23569F31" w14:textId="77777777" w:rsidR="00AC03B8" w:rsidRDefault="00AC03B8">
      <w:pPr>
        <w:rPr>
          <w:rFonts w:ascii="Times New Roman" w:hAnsi="Times New Roman" w:cs="Times New Roman"/>
          <w:b/>
        </w:rPr>
      </w:pPr>
    </w:p>
    <w:p w14:paraId="4D25E14F" w14:textId="75BF4D87" w:rsidR="00AC03B8" w:rsidRDefault="00AC03B8">
      <w:pPr>
        <w:rPr>
          <w:rFonts w:ascii="Times New Roman" w:hAnsi="Times New Roman" w:cs="Times New Roman"/>
          <w:b/>
        </w:rPr>
      </w:pPr>
      <w:r>
        <w:rPr>
          <w:rFonts w:ascii="Times New Roman" w:hAnsi="Times New Roman" w:cs="Times New Roman"/>
          <w:b/>
        </w:rPr>
        <w:br/>
        <w:t>Word Count:</w:t>
      </w:r>
      <w:r w:rsidR="00E77219">
        <w:rPr>
          <w:rFonts w:ascii="Times New Roman" w:hAnsi="Times New Roman" w:cs="Times New Roman"/>
          <w:b/>
        </w:rPr>
        <w:t xml:space="preserve"> </w:t>
      </w:r>
      <w:r w:rsidR="00E77219" w:rsidRPr="00271A6F">
        <w:rPr>
          <w:rFonts w:ascii="Times New Roman" w:hAnsi="Times New Roman" w:cs="Times New Roman"/>
        </w:rPr>
        <w:t>2099</w:t>
      </w:r>
    </w:p>
    <w:p w14:paraId="41416A9E" w14:textId="77777777" w:rsidR="00AC03B8" w:rsidRDefault="00AC03B8">
      <w:pPr>
        <w:rPr>
          <w:rFonts w:ascii="Times New Roman" w:hAnsi="Times New Roman" w:cs="Times New Roman"/>
          <w:b/>
        </w:rPr>
      </w:pPr>
    </w:p>
    <w:p w14:paraId="05A3FDDA" w14:textId="77777777" w:rsidR="00255AD6" w:rsidRDefault="00255AD6">
      <w:pPr>
        <w:rPr>
          <w:rFonts w:ascii="Times New Roman" w:hAnsi="Times New Roman" w:cs="Times New Roman"/>
          <w:b/>
        </w:rPr>
      </w:pPr>
    </w:p>
    <w:p w14:paraId="7F4E4E7C" w14:textId="77777777" w:rsidR="00255AD6" w:rsidRDefault="00255AD6">
      <w:pPr>
        <w:rPr>
          <w:rFonts w:ascii="Times New Roman" w:hAnsi="Times New Roman" w:cs="Times New Roman"/>
          <w:b/>
        </w:rPr>
      </w:pPr>
    </w:p>
    <w:p w14:paraId="7A25F762" w14:textId="77777777" w:rsidR="00B56939" w:rsidRDefault="00B56939">
      <w:pPr>
        <w:rPr>
          <w:rFonts w:ascii="Times New Roman" w:hAnsi="Times New Roman" w:cs="Times New Roman"/>
          <w:b/>
        </w:rPr>
      </w:pPr>
    </w:p>
    <w:p w14:paraId="1D90730C" w14:textId="77777777" w:rsidR="00B56939" w:rsidRDefault="00B56939">
      <w:pPr>
        <w:rPr>
          <w:rFonts w:ascii="Times New Roman" w:hAnsi="Times New Roman" w:cs="Times New Roman"/>
          <w:b/>
        </w:rPr>
      </w:pPr>
    </w:p>
    <w:p w14:paraId="499A645B" w14:textId="77777777" w:rsidR="00B56939" w:rsidRDefault="00B56939">
      <w:pPr>
        <w:rPr>
          <w:rFonts w:ascii="Times New Roman" w:hAnsi="Times New Roman" w:cs="Times New Roman"/>
          <w:b/>
        </w:rPr>
      </w:pPr>
    </w:p>
    <w:p w14:paraId="4308DE76" w14:textId="77777777" w:rsidR="001A5600" w:rsidRDefault="001A5600">
      <w:pPr>
        <w:rPr>
          <w:rFonts w:ascii="Times New Roman" w:hAnsi="Times New Roman" w:cs="Times New Roman"/>
          <w:b/>
        </w:rPr>
      </w:pPr>
      <w:r>
        <w:rPr>
          <w:rFonts w:ascii="Times New Roman" w:hAnsi="Times New Roman" w:cs="Times New Roman"/>
          <w:b/>
        </w:rPr>
        <w:br w:type="page"/>
      </w:r>
    </w:p>
    <w:p w14:paraId="464B21D2" w14:textId="77777777" w:rsidR="000A6DFA" w:rsidRDefault="000A6DFA">
      <w:pPr>
        <w:rPr>
          <w:rFonts w:ascii="Times New Roman" w:hAnsi="Times New Roman" w:cs="Times New Roman"/>
          <w:b/>
        </w:rPr>
      </w:pPr>
      <w:r>
        <w:rPr>
          <w:rFonts w:ascii="Times New Roman" w:hAnsi="Times New Roman" w:cs="Times New Roman"/>
          <w:b/>
        </w:rPr>
        <w:lastRenderedPageBreak/>
        <w:t>ABSTRACT</w:t>
      </w:r>
    </w:p>
    <w:p w14:paraId="4B5D3DAB" w14:textId="77777777" w:rsidR="000A6DFA" w:rsidRDefault="000A6DFA">
      <w:pPr>
        <w:rPr>
          <w:rFonts w:ascii="Times New Roman" w:hAnsi="Times New Roman" w:cs="Times New Roman"/>
          <w:b/>
        </w:rPr>
      </w:pPr>
    </w:p>
    <w:p w14:paraId="5313B4CB" w14:textId="77777777" w:rsidR="00BE387B" w:rsidRDefault="00BE387B" w:rsidP="00202DDC">
      <w:pPr>
        <w:spacing w:line="480" w:lineRule="auto"/>
        <w:rPr>
          <w:rFonts w:ascii="Times New Roman" w:hAnsi="Times New Roman" w:cs="Times New Roman"/>
          <w:b/>
        </w:rPr>
      </w:pPr>
      <w:r>
        <w:rPr>
          <w:rFonts w:ascii="Times New Roman" w:hAnsi="Times New Roman" w:cs="Times New Roman"/>
          <w:b/>
        </w:rPr>
        <w:t>Rationale:</w:t>
      </w:r>
      <w:r w:rsidR="00ED35F6">
        <w:rPr>
          <w:rFonts w:ascii="Times New Roman" w:hAnsi="Times New Roman" w:cs="Times New Roman"/>
          <w:b/>
        </w:rPr>
        <w:t xml:space="preserve"> </w:t>
      </w:r>
      <w:r w:rsidR="00ED35F6">
        <w:t>Indwelling arterial catheters (IACs) are used extensively in the Intensive Care Unit (ICU) for continuous hemodynamic monitoring and for arterial blood gas analysis. The use of IACs in the ICU setting is widespread, occurring in appr</w:t>
      </w:r>
      <w:r w:rsidR="00D717F6">
        <w:t>oximately 30% of ICU patients</w:t>
      </w:r>
      <w:r w:rsidR="00ED35F6">
        <w:t xml:space="preserve">. IACs pose potentially serious risks, including blood stream infections and vascular </w:t>
      </w:r>
      <w:r w:rsidR="00ED35F6" w:rsidRPr="00420CDD">
        <w:t xml:space="preserve">complications. </w:t>
      </w:r>
    </w:p>
    <w:p w14:paraId="360BAA43" w14:textId="77777777" w:rsidR="00BE387B" w:rsidRPr="00202DDC" w:rsidRDefault="00BE387B" w:rsidP="00202DDC">
      <w:pPr>
        <w:spacing w:line="480" w:lineRule="auto"/>
      </w:pPr>
      <w:r>
        <w:rPr>
          <w:rFonts w:ascii="Times New Roman" w:hAnsi="Times New Roman" w:cs="Times New Roman"/>
          <w:b/>
        </w:rPr>
        <w:t>Objectives:</w:t>
      </w:r>
      <w:r w:rsidR="00ED35F6">
        <w:rPr>
          <w:rFonts w:ascii="Times New Roman" w:hAnsi="Times New Roman" w:cs="Times New Roman"/>
          <w:b/>
        </w:rPr>
        <w:t xml:space="preserve"> </w:t>
      </w:r>
      <w:r w:rsidR="00ED35F6" w:rsidRPr="00420CDD">
        <w:t xml:space="preserve">The purpose of this study is to assess </w:t>
      </w:r>
      <w:r w:rsidR="00ED35F6">
        <w:t>whether the presence of IACs improves outcomes in mechanically ventilated patients who do not require vasopressor support.</w:t>
      </w:r>
    </w:p>
    <w:p w14:paraId="788F8FFF" w14:textId="77777777" w:rsidR="00ED35F6" w:rsidRPr="00ED35F6" w:rsidRDefault="00BE387B" w:rsidP="00202DDC">
      <w:pPr>
        <w:spacing w:line="480" w:lineRule="auto"/>
      </w:pPr>
      <w:r>
        <w:rPr>
          <w:rFonts w:ascii="Times New Roman" w:hAnsi="Times New Roman" w:cs="Times New Roman"/>
          <w:b/>
        </w:rPr>
        <w:t>Methods:</w:t>
      </w:r>
      <w:r w:rsidR="00ED35F6" w:rsidRPr="00ED35F6">
        <w:t xml:space="preserve"> </w:t>
      </w:r>
      <w:r w:rsidR="00ED35F6">
        <w:t xml:space="preserve">This study utilized the </w:t>
      </w:r>
      <w:proofErr w:type="spellStart"/>
      <w:r w:rsidR="00ED35F6">
        <w:t>Multiparameter</w:t>
      </w:r>
      <w:proofErr w:type="spellEnd"/>
      <w:r w:rsidR="00ED35F6">
        <w:t xml:space="preserve"> Intelligent Monitoring in Intensive Care</w:t>
      </w:r>
      <w:r w:rsidR="00ED35F6" w:rsidDel="00D03445">
        <w:t xml:space="preserve"> </w:t>
      </w:r>
      <w:r w:rsidR="00ED35F6">
        <w:t xml:space="preserve">II (MIMIC-II) database, a publicly available database of over 32,000 patients admitted to the Beth Israel Deaconess Medical Center ICU between 2001 and 2008. </w:t>
      </w:r>
      <w:r w:rsidR="00757B1A">
        <w:t>Patients who required mechanical ventilation who did not require vasopressors or have a diagnosis of sepsis were identified, and</w:t>
      </w:r>
      <w:r w:rsidR="00ED35F6">
        <w:t xml:space="preserve"> </w:t>
      </w:r>
      <w:r w:rsidR="00757B1A">
        <w:t>t</w:t>
      </w:r>
      <w:r w:rsidR="00ED35F6">
        <w:t xml:space="preserve">he primary outcome was 28-day mortality. We developed a model based on patient demographics, co-morbidities, vital signs, and laboratory results to estimate </w:t>
      </w:r>
      <w:r w:rsidR="00DC52D9">
        <w:t xml:space="preserve">the </w:t>
      </w:r>
      <w:r w:rsidR="00ED35F6">
        <w:t xml:space="preserve">propensity for IAC placement for the study cohort. Patients with or without IACs were then matched based on the estimated propensity scores </w:t>
      </w:r>
      <w:r w:rsidR="00DC52D9">
        <w:t>using a</w:t>
      </w:r>
      <w:r w:rsidR="00ED35F6">
        <w:t xml:space="preserve"> one-to-one matching with a caliper of 0.01. The Fisher’s exact test was used to evaluate the association of IACs with 28-day mortality for the matched cohort.</w:t>
      </w:r>
    </w:p>
    <w:p w14:paraId="36942AAA" w14:textId="77777777" w:rsidR="00BE387B" w:rsidRPr="00202DDC" w:rsidRDefault="00BE387B" w:rsidP="00202DDC">
      <w:pPr>
        <w:spacing w:line="480" w:lineRule="auto"/>
      </w:pPr>
      <w:r>
        <w:rPr>
          <w:rFonts w:ascii="Times New Roman" w:hAnsi="Times New Roman" w:cs="Times New Roman"/>
          <w:b/>
        </w:rPr>
        <w:t>Measurements and Main Results:</w:t>
      </w:r>
      <w:r w:rsidR="00ED35F6">
        <w:rPr>
          <w:rFonts w:ascii="Times New Roman" w:hAnsi="Times New Roman" w:cs="Times New Roman"/>
          <w:b/>
        </w:rPr>
        <w:t xml:space="preserve"> </w:t>
      </w:r>
      <w:r w:rsidR="00C456D2">
        <w:t>W</w:t>
      </w:r>
      <w:r w:rsidR="00ED35F6">
        <w:t xml:space="preserve">e identified </w:t>
      </w:r>
      <w:r w:rsidR="009E3BBF">
        <w:t xml:space="preserve">1,776 </w:t>
      </w:r>
      <w:r w:rsidR="00ED35F6">
        <w:t xml:space="preserve">mechanically ventilated patients that met inclusion criteria. Based on a 10-fold cross-validation, the propensity </w:t>
      </w:r>
      <w:r w:rsidR="00DC52D9">
        <w:t xml:space="preserve">model </w:t>
      </w:r>
      <w:r w:rsidR="00ED35F6">
        <w:t xml:space="preserve">for IAC placement had an area under the </w:t>
      </w:r>
      <w:r w:rsidR="00ED35F6" w:rsidRPr="00BC250A">
        <w:t xml:space="preserve">Receiver Operating </w:t>
      </w:r>
      <w:r w:rsidR="00ED35F6" w:rsidRPr="00BC250A">
        <w:lastRenderedPageBreak/>
        <w:t>Characteristics (ROC) curve</w:t>
      </w:r>
      <w:r w:rsidR="00ED35F6">
        <w:t xml:space="preserve"> of </w:t>
      </w:r>
      <w:r w:rsidR="009E3BBF">
        <w:t>0.79</w:t>
      </w:r>
      <w:r w:rsidR="00ED35F6">
        <w:t xml:space="preserve">. </w:t>
      </w:r>
      <w:r w:rsidR="00ED35F6" w:rsidRPr="00171963">
        <w:t>For</w:t>
      </w:r>
      <w:r w:rsidR="00ED35F6" w:rsidRPr="00BC250A">
        <w:t xml:space="preserve"> the match</w:t>
      </w:r>
      <w:r w:rsidR="00ED35F6">
        <w:t xml:space="preserve">ed </w:t>
      </w:r>
      <w:r w:rsidR="00ED35F6" w:rsidRPr="00BC250A">
        <w:t>cohort, the</w:t>
      </w:r>
      <w:r w:rsidR="009E3BBF">
        <w:t>re was no difference in</w:t>
      </w:r>
      <w:r w:rsidR="00ED35F6" w:rsidRPr="00BC250A">
        <w:t xml:space="preserve"> 28-day mortality </w:t>
      </w:r>
      <w:r w:rsidR="009E3BBF">
        <w:t>between the</w:t>
      </w:r>
      <w:r w:rsidR="00ED35F6">
        <w:t xml:space="preserve"> IAC group</w:t>
      </w:r>
      <w:r w:rsidR="00ED35F6" w:rsidRPr="00BC250A">
        <w:t xml:space="preserve"> </w:t>
      </w:r>
      <w:r w:rsidR="009E3BBF">
        <w:t xml:space="preserve">and </w:t>
      </w:r>
      <w:r w:rsidR="00ED35F6">
        <w:t>the non-IAC group (</w:t>
      </w:r>
      <w:r w:rsidR="009E3BBF">
        <w:t xml:space="preserve">11% vs 14%, </w:t>
      </w:r>
      <w:r w:rsidR="00ED35F6" w:rsidRPr="00BC250A">
        <w:t>p=</w:t>
      </w:r>
      <w:r w:rsidR="009E3BBF">
        <w:t>0.5</w:t>
      </w:r>
      <w:r w:rsidR="00ED35F6">
        <w:t>)</w:t>
      </w:r>
      <w:r w:rsidR="00ED35F6" w:rsidRPr="00BC250A">
        <w:t xml:space="preserve">. </w:t>
      </w:r>
    </w:p>
    <w:p w14:paraId="6D358D81" w14:textId="77777777" w:rsidR="00ED35F6" w:rsidRDefault="00BE387B" w:rsidP="00202DDC">
      <w:pPr>
        <w:spacing w:line="480" w:lineRule="auto"/>
      </w:pPr>
      <w:r>
        <w:rPr>
          <w:rFonts w:ascii="Times New Roman" w:hAnsi="Times New Roman" w:cs="Times New Roman"/>
          <w:b/>
        </w:rPr>
        <w:t>Conclusions:</w:t>
      </w:r>
      <w:r w:rsidR="00ED35F6" w:rsidRPr="00ED35F6">
        <w:t xml:space="preserve"> </w:t>
      </w:r>
      <w:r w:rsidR="003D19E3">
        <w:t xml:space="preserve">In mechanically ventilated </w:t>
      </w:r>
      <w:r w:rsidR="00ED35F6">
        <w:t>patients</w:t>
      </w:r>
      <w:r w:rsidR="003D19E3">
        <w:t xml:space="preserve"> who are hemodynamically stable</w:t>
      </w:r>
      <w:r w:rsidR="00ED35F6">
        <w:t>, the presence of an IAC is</w:t>
      </w:r>
      <w:r w:rsidR="00286B03">
        <w:t xml:space="preserve"> not</w:t>
      </w:r>
      <w:r w:rsidR="00ED35F6">
        <w:t xml:space="preserve"> associated with a </w:t>
      </w:r>
      <w:r w:rsidR="00286B03">
        <w:t>difference in</w:t>
      </w:r>
      <w:r w:rsidR="00ED35F6">
        <w:t xml:space="preserve"> 28-day mortality</w:t>
      </w:r>
      <w:r w:rsidR="00DC52D9">
        <w:t xml:space="preserve"> after adjustment for the propensity for IAC placement</w:t>
      </w:r>
      <w:r w:rsidR="00ED35F6">
        <w:t xml:space="preserve">. </w:t>
      </w:r>
      <w:r w:rsidR="003D19E3">
        <w:t xml:space="preserve"> </w:t>
      </w:r>
      <w:proofErr w:type="gramStart"/>
      <w:r w:rsidR="00C456D2">
        <w:t>V</w:t>
      </w:r>
      <w:r w:rsidR="00ED35F6">
        <w:t xml:space="preserve">alidation in </w:t>
      </w:r>
      <w:r w:rsidR="00C456D2">
        <w:t>other</w:t>
      </w:r>
      <w:r w:rsidR="00ED35F6">
        <w:t xml:space="preserve"> datasets</w:t>
      </w:r>
      <w:r w:rsidR="00C456D2">
        <w:t>, as well as</w:t>
      </w:r>
      <w:r w:rsidR="00ED35F6">
        <w:t xml:space="preserve"> </w:t>
      </w:r>
      <w:r w:rsidR="00C456D2">
        <w:t>further analyses in other critically ill subgroups are</w:t>
      </w:r>
      <w:proofErr w:type="gramEnd"/>
      <w:r w:rsidR="00ED35F6">
        <w:t xml:space="preserve"> warranted. </w:t>
      </w:r>
      <w:r w:rsidR="00ED35F6">
        <w:rPr>
          <w:color w:val="000000"/>
        </w:rPr>
        <w:t xml:space="preserve">This study is the first of several investigations into the clinical </w:t>
      </w:r>
      <w:r w:rsidR="00DC52D9">
        <w:rPr>
          <w:color w:val="000000"/>
        </w:rPr>
        <w:t>value</w:t>
      </w:r>
      <w:r w:rsidR="00ED35F6">
        <w:rPr>
          <w:color w:val="000000"/>
        </w:rPr>
        <w:t xml:space="preserve"> of various interventions in the management of critically ill patients.  </w:t>
      </w:r>
    </w:p>
    <w:p w14:paraId="3A826E39" w14:textId="77777777" w:rsidR="00BE387B" w:rsidRPr="00BE387B" w:rsidRDefault="00BE387B">
      <w:pPr>
        <w:rPr>
          <w:rFonts w:ascii="Times New Roman" w:hAnsi="Times New Roman" w:cs="Times New Roman"/>
          <w:b/>
        </w:rPr>
      </w:pPr>
    </w:p>
    <w:p w14:paraId="38CB4AF6" w14:textId="77777777" w:rsidR="00BE387B" w:rsidRPr="006B3587" w:rsidRDefault="00BE387B">
      <w:pPr>
        <w:rPr>
          <w:rFonts w:ascii="Times New Roman" w:hAnsi="Times New Roman" w:cs="Times New Roman"/>
          <w:u w:val="single"/>
        </w:rPr>
      </w:pPr>
    </w:p>
    <w:p w14:paraId="6A07996E" w14:textId="77777777" w:rsidR="003D19E3" w:rsidRDefault="003D19E3">
      <w:pPr>
        <w:rPr>
          <w:rFonts w:ascii="Times New Roman" w:hAnsi="Times New Roman" w:cs="Times New Roman"/>
          <w:u w:val="single"/>
        </w:rPr>
      </w:pPr>
      <w:r>
        <w:rPr>
          <w:rFonts w:ascii="Times New Roman" w:hAnsi="Times New Roman" w:cs="Times New Roman"/>
          <w:u w:val="single"/>
        </w:rPr>
        <w:br w:type="page"/>
      </w:r>
    </w:p>
    <w:p w14:paraId="4095F78A" w14:textId="77777777" w:rsidR="00432011" w:rsidRPr="00E14568" w:rsidRDefault="00E14568" w:rsidP="00432011">
      <w:pPr>
        <w:rPr>
          <w:rFonts w:ascii="Times New Roman" w:hAnsi="Times New Roman" w:cs="Times New Roman"/>
          <w:b/>
        </w:rPr>
      </w:pPr>
      <w:r>
        <w:rPr>
          <w:rFonts w:ascii="Times New Roman" w:hAnsi="Times New Roman" w:cs="Times New Roman"/>
          <w:b/>
        </w:rPr>
        <w:lastRenderedPageBreak/>
        <w:t>INTRODUCTION</w:t>
      </w:r>
    </w:p>
    <w:p w14:paraId="54463628" w14:textId="77777777" w:rsidR="00432011" w:rsidRPr="006B3587" w:rsidRDefault="00432011" w:rsidP="00432011">
      <w:pPr>
        <w:rPr>
          <w:rFonts w:ascii="Times New Roman" w:hAnsi="Times New Roman" w:cs="Times New Roman"/>
        </w:rPr>
      </w:pPr>
    </w:p>
    <w:p w14:paraId="2498923F" w14:textId="4C367200" w:rsidR="000612F5" w:rsidRPr="006B3587" w:rsidRDefault="00432011" w:rsidP="00A84838">
      <w:pPr>
        <w:spacing w:line="480" w:lineRule="auto"/>
        <w:ind w:firstLine="720"/>
        <w:rPr>
          <w:rFonts w:ascii="Times New Roman" w:hAnsi="Times New Roman" w:cs="Times New Roman"/>
        </w:rPr>
      </w:pPr>
      <w:r w:rsidRPr="006B3587">
        <w:rPr>
          <w:rFonts w:ascii="Times New Roman" w:hAnsi="Times New Roman" w:cs="Times New Roman"/>
        </w:rPr>
        <w:t xml:space="preserve">Indwelling arterial catheters (IAC) have been used extensively in the </w:t>
      </w:r>
      <w:r w:rsidR="00702E89" w:rsidRPr="006B3587">
        <w:rPr>
          <w:rFonts w:ascii="Times New Roman" w:hAnsi="Times New Roman" w:cs="Times New Roman"/>
        </w:rPr>
        <w:t>Intensive</w:t>
      </w:r>
      <w:r w:rsidRPr="006B3587">
        <w:rPr>
          <w:rFonts w:ascii="Times New Roman" w:hAnsi="Times New Roman" w:cs="Times New Roman"/>
        </w:rPr>
        <w:t xml:space="preserve"> Care Unit (ICU) setting for continuous hemodynamic monitoring and for obtaining arterial blood sampling for arterial blood gas analysis.  </w:t>
      </w:r>
      <w:r w:rsidR="00702E89" w:rsidRPr="006B3587">
        <w:rPr>
          <w:rFonts w:ascii="Times New Roman" w:hAnsi="Times New Roman" w:cs="Times New Roman"/>
        </w:rPr>
        <w:t xml:space="preserve">The use of IACs in the ICU setting is widespread, </w:t>
      </w:r>
      <w:r w:rsidR="00545751" w:rsidRPr="006B3587">
        <w:rPr>
          <w:rFonts w:ascii="Times New Roman" w:hAnsi="Times New Roman" w:cs="Times New Roman"/>
        </w:rPr>
        <w:t>occurring in app</w:t>
      </w:r>
      <w:r w:rsidR="000E1B0B">
        <w:rPr>
          <w:rFonts w:ascii="Times New Roman" w:hAnsi="Times New Roman" w:cs="Times New Roman"/>
        </w:rPr>
        <w:t xml:space="preserve">roximately 30% of all ICU patients, </w:t>
      </w:r>
      <w:r w:rsidR="00667FC6">
        <w:rPr>
          <w:rFonts w:ascii="Times New Roman" w:hAnsi="Times New Roman" w:cs="Times New Roman"/>
        </w:rPr>
        <w:t xml:space="preserve">with relatively stable IAC use over time </w:t>
      </w:r>
      <w:r w:rsidR="004B2195">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01B16D3E-C9E6-443B-936E-6E0015F3064F&lt;/uuid&gt;&lt;priority&gt;0&lt;/priority&gt;&lt;publications&gt;&lt;publication&gt;&lt;uuid&gt;851889F6-6CCE-43DB-BA9B-29A37A5B5EDF&lt;/uuid&gt;&lt;volume&gt;34&lt;/volume&gt;&lt;doi&gt;10.1097/01.CCM.0000206105.05626.15&lt;/doi&gt;&lt;startpage&gt;1016&lt;/startpage&gt;&lt;publication_date&gt;99200604001200000000220000&lt;/publication_date&gt;&lt;url&gt;http://eutils.ncbi.nlm.nih.gov/entrez/eutils/elink.fcgi?dbfrom=pubmed&amp;amp;id=16505703&amp;amp;retmode=ref&amp;amp;cmd=prlinks&lt;/url&gt;&lt;type&gt;400&lt;/type&gt;&lt;title&gt;Critical care delivery in the United States: distribution of services and compliance with Leapfrog recommendations.&lt;/title&gt;&lt;location&gt;&amp;lt;html&amp;gt;&amp;lt;head&amp;gt;&amp;lt;meta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Home&amp;lt;/a&amp;gt;&amp;lt;/div&amp;gt;&amp;lt;/body&amp;gt;&amp;lt;/html&amp;gt;&lt;/location&gt;&lt;institution&gt;CRISMA (Clinical Research, Investigation, and Systems Modeling of Acute Illness) Laboratory, Department of Critical Care Medicine, Graduate School of Public Health, University of Pittsburgh, PA, USA.&lt;/institution&gt;&lt;number&gt;4&lt;/number&gt;&lt;subtype&gt;400&lt;/subtype&gt;&lt;endpage&gt;1024&lt;/endpage&gt;&lt;bundle&gt;&lt;publication&gt;&lt;title&gt;Critical Care Medicine&lt;/title&gt;&lt;type&gt;-100&lt;/type&gt;&lt;subtype&gt;-100&lt;/subtype&gt;&lt;uuid&gt;BDA144C0-B038-44E8-985D-D304B87FBFF1&lt;/uuid&gt;&lt;/publication&gt;&lt;/bundle&gt;&lt;authors&gt;&lt;author&gt;&lt;firstName&gt;Derek&lt;/firstName&gt;&lt;middleNames&gt;C&lt;/middleNames&gt;&lt;lastName&gt;Angus&lt;/lastName&gt;&lt;/author&gt;&lt;author&gt;&lt;firstName&gt;Andrew&lt;/firstName&gt;&lt;middleNames&gt;F&lt;/middleNames&gt;&lt;lastName&gt;Shorr&lt;/lastName&gt;&lt;/author&gt;&lt;author&gt;&lt;firstName&gt;Alan&lt;/firstName&gt;&lt;lastName&gt;White&lt;/lastName&gt;&lt;/author&gt;&lt;author&gt;&lt;firstName&gt;Tony&lt;/firstName&gt;&lt;middleNames&gt;T&lt;/middleNames&gt;&lt;lastName&gt;Dremsizov&lt;/lastName&gt;&lt;/author&gt;&lt;author&gt;&lt;firstName&gt;Robert&lt;/firstName&gt;&lt;middleNames&gt;J&lt;/middleNames&gt;&lt;lastName&gt;Schmitz&lt;/lastName&gt;&lt;/author&gt;&lt;author&gt;&lt;firstName&gt;Mark&lt;/firstName&gt;&lt;middleNames&gt;A&lt;/middleNames&gt;&lt;lastName&gt;Kelley&lt;/lastName&gt;&lt;/author&gt;&lt;author&gt;&lt;lastName&gt;Committee on Manpower for Pulmonary and Critical Care Societies (COMPACCS)&lt;/lastName&gt;&lt;/author&gt;&lt;/authors&gt;&lt;/publication&gt;&lt;publication&gt;&lt;uuid&gt;A83EE335-5D93-4EC9-8208-A2FAF461283D&lt;/uuid&gt;&lt;volume&gt;120&lt;/volume&gt;&lt;doi&gt;10.1097/ALN.0000000000000008&lt;/doi&gt;&lt;startpage&gt;650&lt;/startpage&gt;&lt;publication_date&gt;99201403001200000000220000&lt;/publication_date&gt;&lt;url&gt;http://eutils.ncbi.nlm.nih.gov/entrez/eutils/elink.fcgi?dbfrom=pubmed&amp;amp;id=24424071&amp;amp;retmode=ref&amp;amp;cmd=prlinks&lt;/url&gt;&lt;type&gt;400&lt;/type&gt;&lt;title&gt;Variation of arterial and central venous catheter use in United States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Home&amp;lt;/a&amp;gt;&amp;lt;/div&amp;gt;&amp;lt;/body&amp;gt;&amp;lt;/html&amp;gt;&lt;/location&gt;&lt;institution&gt;From the Albert Einstein College of Medicine, Division of Pulmonary, Critical Care, and Sleep Medicine, Beth Israel Medical Center, New York, New York. Current position: Albert Einstein College of Medicine, Montefiore Medical Center, Bronx, New York (H.B.G.); Section of Critical Care, University of Manitoba, Winnipeg, Manitoba, Canada (A.G.); Cerner Corporation, Vienna, Virginia (A.K.); Interdepartmental Division of Critical Care, University of Toronto, Toronto, Ontario, Canada (D.C.S.); Department of Medicine, University of Toronto School of Medicine, Toronto, Ontario, Canada, and Department of Medicine, Sunnybrook Health Sciences Centre, Toronto, Ontario, Canada (G.R.); and Departments of Anesthesiology and Epidemiology, Columbia University, New York, New York (H.W.).&lt;/institution&gt;&lt;number&gt;3&lt;/number&gt;&lt;subtype&gt;400&lt;/subtype&gt;&lt;endpage&gt;664&lt;/endpage&gt;&lt;bundle&gt;&lt;publication&gt;&lt;title&gt;Anesthesiology&lt;/title&gt;&lt;type&gt;-100&lt;/type&gt;&lt;subtype&gt;-100&lt;/subtype&gt;&lt;uuid&gt;CC724F90-7468-4E91-82EA-3011F9E67E11&lt;/uuid&gt;&lt;/publication&gt;&lt;/bundle&gt;&lt;authors&gt;&lt;author&gt;&lt;firstName&gt;Hayley&lt;/firstName&gt;&lt;middleNames&gt;B&lt;/middleNames&gt;&lt;lastName&gt;Gershengorn&lt;/lastName&gt;&lt;/author&gt;&lt;author&gt;&lt;firstName&gt;Allan&lt;/firstName&gt;&lt;lastName&gt;Garland&lt;/lastName&gt;&lt;/author&gt;&lt;author&gt;&lt;firstName&gt;Andrew&lt;/firstName&gt;&lt;lastName&gt;Kramer&lt;/lastName&gt;&lt;/author&gt;&lt;author&gt;&lt;firstName&gt;Damon&lt;/firstName&gt;&lt;middleNames&gt;C&lt;/middleNames&gt;&lt;lastName&gt;Scales&lt;/lastName&gt;&lt;/author&gt;&lt;author&gt;&lt;firstName&gt;Gordon&lt;/firstName&gt;&lt;lastName&gt;Rubenfeld&lt;/lastName&gt;&lt;/author&gt;&lt;author&gt;&lt;firstName&gt;Hannah&lt;/firstName&gt;&lt;lastName&gt;Wunsch&lt;/lastName&gt;&lt;/author&gt;&lt;/authors&gt;&lt;/publication&gt;&lt;publication&gt;&lt;uuid&gt;2226CDD1-6CD6-44C2-90A6-20F76FC6E075&lt;/uuid&gt;&lt;volume&gt;33&lt;/volume&gt;&lt;doi&gt;10.1097/01.CCM.0000166350.90812.D4&lt;/doi&gt;&lt;startpage&gt;1276&lt;/startpage&gt;&lt;publication_date&gt;99200506001200000000220000&lt;/publication_date&gt;&lt;url&gt;http://eutils.ncbi.nlm.nih.gov/entrez/eutils/elink.fcgi?dbfrom=pubmed&amp;amp;id=15942344&amp;amp;retmode=ref&amp;amp;cmd=prlinks&lt;/url&gt;&lt;type&gt;400&lt;/type&gt;&lt;title&gt;Prospective study of arterial and central venous catheter colonization and of arterial- and central venous catheter-related bacteremia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Home&amp;lt;/a&amp;gt;&amp;lt;/div&amp;gt;&amp;lt;/body&amp;gt;&amp;lt;/html&amp;gt;&lt;/location&gt;&lt;institution&gt;Service d'Hygiène Hospitalière, Hôpital G. Montpied, Clermont-Ferrand, France.&lt;/institution&gt;&lt;number&gt;6&lt;/number&gt;&lt;subtype&gt;400&lt;/subtype&gt;&lt;endpage&gt;1280&lt;/endpage&gt;&lt;bundle&gt;&lt;publication&gt;&lt;title&gt;Critical Care Medicine&lt;/title&gt;&lt;type&gt;-100&lt;/type&gt;&lt;subtype&gt;-100&lt;/subtype&gt;&lt;uuid&gt;BDA144C0-B038-44E8-985D-D304B87FBFF1&lt;/uuid&gt;&lt;/publication&gt;&lt;/bundle&gt;&lt;authors&gt;&lt;author&gt;&lt;firstName&gt;Ousmane&lt;/firstName&gt;&lt;lastName&gt;Traoré&lt;/lastName&gt;&lt;/author&gt;&lt;author&gt;&lt;firstName&gt;Jérôme&lt;/firstName&gt;&lt;lastName&gt;Liotier&lt;/lastName&gt;&lt;/author&gt;&lt;author&gt;&lt;firstName&gt;Bertrand&lt;/firstName&gt;&lt;lastName&gt;Souweine&lt;/lastName&gt;&lt;/author&gt;&lt;/authors&gt;&lt;/publication&gt;&lt;/publications&gt;&lt;cites&gt;&lt;/cites&gt;&lt;/citation&gt;</w:instrText>
      </w:r>
      <w:r w:rsidR="004B2195">
        <w:rPr>
          <w:rFonts w:ascii="Times New Roman" w:hAnsi="Times New Roman" w:cs="Times New Roman"/>
        </w:rPr>
        <w:fldChar w:fldCharType="separate"/>
      </w:r>
      <w:r w:rsidR="00D50498">
        <w:rPr>
          <w:rFonts w:ascii="Times New Roman" w:hAnsi="Times New Roman" w:cs="Times New Roman"/>
        </w:rPr>
        <w:t>{Angus:2006in, Gershengorn:2014ej, Traore:2005cv}</w:t>
      </w:r>
      <w:r w:rsidR="004B2195">
        <w:rPr>
          <w:rFonts w:ascii="Times New Roman" w:hAnsi="Times New Roman" w:cs="Times New Roman"/>
        </w:rPr>
        <w:fldChar w:fldCharType="end"/>
      </w:r>
      <w:r w:rsidR="00D50498">
        <w:rPr>
          <w:rFonts w:ascii="Times New Roman" w:hAnsi="Times New Roman" w:cs="Times New Roman"/>
        </w:rPr>
        <w:t>.</w:t>
      </w:r>
    </w:p>
    <w:p w14:paraId="0C2F3C14" w14:textId="0F8D651B" w:rsidR="00545751" w:rsidRPr="006B3587" w:rsidRDefault="000612F5" w:rsidP="00A84838">
      <w:pPr>
        <w:spacing w:line="480" w:lineRule="auto"/>
        <w:ind w:firstLine="720"/>
        <w:rPr>
          <w:rFonts w:ascii="Times New Roman" w:hAnsi="Times New Roman" w:cs="Times New Roman"/>
        </w:rPr>
      </w:pPr>
      <w:r w:rsidRPr="006B3587">
        <w:rPr>
          <w:rFonts w:ascii="Times New Roman" w:hAnsi="Times New Roman" w:cs="Times New Roman"/>
        </w:rPr>
        <w:t>Despite the widespread use of IAC</w:t>
      </w:r>
      <w:r w:rsidR="008F7DA5" w:rsidRPr="006B3587">
        <w:rPr>
          <w:rFonts w:ascii="Times New Roman" w:hAnsi="Times New Roman" w:cs="Times New Roman"/>
        </w:rPr>
        <w:t>s</w:t>
      </w:r>
      <w:r w:rsidR="003F2E62">
        <w:rPr>
          <w:rFonts w:ascii="Times New Roman" w:hAnsi="Times New Roman" w:cs="Times New Roman"/>
        </w:rPr>
        <w:t xml:space="preserve">, there are small but </w:t>
      </w:r>
      <w:r w:rsidRPr="006B3587">
        <w:rPr>
          <w:rFonts w:ascii="Times New Roman" w:hAnsi="Times New Roman" w:cs="Times New Roman"/>
        </w:rPr>
        <w:t>potentially serious complications that may arise.  IAC-associated blood stream infections have been reported at a rate that, while not to the level of central venous catheters, is significantly higher than peripheral venous access.  A systematic review of the risk of blood stream infections associated with intravascular catheters reports a pooled point estimate of 1.6 per 1,000 device days (95% CI 1.2,2.3) for IACs compared with 0.5 (95% CI 0.2-0.7) for peripheral venous access, and 2.7 (95% CI 2.6-2.9)</w:t>
      </w:r>
      <w:r w:rsidR="008F7DA5" w:rsidRPr="006B3587">
        <w:rPr>
          <w:rFonts w:ascii="Times New Roman" w:hAnsi="Times New Roman" w:cs="Times New Roman"/>
        </w:rPr>
        <w:t xml:space="preserve"> for central venous catheters. </w:t>
      </w:r>
      <w:r w:rsidR="00A84838" w:rsidRPr="006B3587">
        <w:rPr>
          <w:rFonts w:ascii="Times New Roman" w:hAnsi="Times New Roman" w:cs="Times New Roman"/>
        </w:rPr>
        <w:t xml:space="preserve">  </w:t>
      </w:r>
      <w:r w:rsidR="008F7DA5" w:rsidRPr="006B3587">
        <w:rPr>
          <w:rFonts w:ascii="Times New Roman" w:hAnsi="Times New Roman" w:cs="Times New Roman"/>
        </w:rPr>
        <w:t>Additionally, vascular complications associated with IACs are more common than previously thought, including thrombosis, ischemia, hematoma</w:t>
      </w:r>
      <w:r w:rsidR="00F1275E">
        <w:rPr>
          <w:rFonts w:ascii="Times New Roman" w:hAnsi="Times New Roman" w:cs="Times New Roman"/>
        </w:rPr>
        <w:t xml:space="preserve">, bleeding, and </w:t>
      </w:r>
      <w:proofErr w:type="spellStart"/>
      <w:r w:rsidR="00F1275E">
        <w:rPr>
          <w:rFonts w:ascii="Times New Roman" w:hAnsi="Times New Roman" w:cs="Times New Roman"/>
        </w:rPr>
        <w:t>pseudoaneurysm</w:t>
      </w:r>
      <w:proofErr w:type="spellEnd"/>
      <w:r w:rsidR="00F1275E">
        <w:rPr>
          <w:rFonts w:ascii="Times New Roman" w:hAnsi="Times New Roman" w:cs="Times New Roman"/>
        </w:rPr>
        <w:t xml:space="preserve"> </w:t>
      </w:r>
      <w:r w:rsidR="004B2195">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1EF62503-F124-4220-B822-64D3788028F2&lt;/uuid&gt;&lt;priority&gt;1&lt;/priority&gt;&lt;publications&gt;&lt;publication&gt;&lt;uuid&gt;6F49DA1D-170B-4EFD-88A5-BD127C0A4FCF&lt;/uuid&gt;&lt;volume&gt;6&lt;/volume&gt;&lt;startpage&gt;199&lt;/startpage&gt;&lt;publication_date&gt;99200206001200000000220000&lt;/publication_date&gt;&lt;url&gt;http://eutils.ncbi.nlm.nih.gov/entrez/eutils/elink.fcgi?dbfrom=pubmed&amp;amp;id=12133178&amp;amp;retmode=ref&amp;amp;cmd=prlinks&lt;/url&gt;&lt;type&gt;400&lt;/type&gt;&lt;title&gt;Clinical review: complications and risk factors of peripheral arterial catheters used for haemodynamic monitoring in anaesthesia and intensive care medicine.&lt;/title&gt;&lt;location&gt;&amp;lt;html&amp;gt;&amp;lt;head&amp;gt;&amp;lt;meta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General Surgery, St Mary's Hospital, Newport, Isle of Wight, UK. volkerscheer@yahoo.com&lt;/institution&gt;&lt;number&gt;3&lt;/number&gt;&lt;subtype&gt;400&lt;/subtype&gt;&lt;endpage&gt;204&lt;/endpage&gt;&lt;bundle&gt;&lt;publication&gt;&lt;publisher&gt;BioMed Central Ltd&lt;/publisher&gt;&lt;title&gt;Critical Care&lt;/title&gt;&lt;type&gt;-100&lt;/type&gt;&lt;subtype&gt;-100&lt;/subtype&gt;&lt;uuid&gt;D605FE7C-2C0C-4AB0-9CF5-F5003F85961F&lt;/uuid&gt;&lt;/publication&gt;&lt;/bundle&gt;&lt;authors&gt;&lt;author&gt;&lt;firstName&gt;Bernd&lt;/firstName&gt;&lt;lastName&gt;Scheer&lt;/lastName&gt;&lt;/author&gt;&lt;author&gt;&lt;firstName&gt;Azriel&lt;/firstName&gt;&lt;lastName&gt;Perel&lt;/lastName&gt;&lt;/author&gt;&lt;author&gt;&lt;firstName&gt;Ulrich&lt;/firstName&gt;&lt;middleNames&gt;J&lt;/middleNames&gt;&lt;lastName&gt;Pfeiffer&lt;/lastName&gt;&lt;/author&gt;&lt;/authors&gt;&lt;/publication&gt;&lt;/publications&gt;&lt;cites&gt;&lt;/cites&gt;&lt;/citation&gt;</w:instrText>
      </w:r>
      <w:r w:rsidR="004B2195">
        <w:rPr>
          <w:rFonts w:ascii="Times New Roman" w:hAnsi="Times New Roman" w:cs="Times New Roman"/>
        </w:rPr>
        <w:fldChar w:fldCharType="separate"/>
      </w:r>
      <w:r w:rsidR="00F1275E">
        <w:rPr>
          <w:rFonts w:ascii="Times New Roman" w:hAnsi="Times New Roman" w:cs="Times New Roman"/>
        </w:rPr>
        <w:t>{Scheer:2002ur}</w:t>
      </w:r>
      <w:r w:rsidR="004B2195">
        <w:rPr>
          <w:rFonts w:ascii="Times New Roman" w:hAnsi="Times New Roman" w:cs="Times New Roman"/>
        </w:rPr>
        <w:fldChar w:fldCharType="end"/>
      </w:r>
      <w:r w:rsidR="008F7DA5" w:rsidRPr="006B3587">
        <w:rPr>
          <w:rFonts w:ascii="Times New Roman" w:hAnsi="Times New Roman" w:cs="Times New Roman"/>
        </w:rPr>
        <w:t>. The presence of IACs may promote an increased frequency of blood draws and laboratory testing, including a</w:t>
      </w:r>
      <w:r w:rsidR="00D50498">
        <w:rPr>
          <w:rFonts w:ascii="Times New Roman" w:hAnsi="Times New Roman" w:cs="Times New Roman"/>
        </w:rPr>
        <w:t xml:space="preserve">rterial blood gas sampling </w:t>
      </w:r>
      <w:r w:rsidR="004B2195">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6681B73A-EBC4-4C33-AC6E-C4B26AF3DDD1&lt;/uuid&gt;&lt;priority&gt;2&lt;/priority&gt;&lt;publications&gt;&lt;publication&gt;&lt;uuid&gt;A99B12DE-9700-4713-B55B-9FB2A0C1D1A9&lt;/uuid&gt;&lt;volume&gt;108&lt;/volume&gt;&lt;startpage&gt;216&lt;/startpage&gt;&lt;publication_date&gt;99199507001200000000220000&lt;/publication_date&gt;&lt;url&gt;http://eutils.ncbi.nlm.nih.gov/entrez/eutils/elink.fcgi?dbfrom=pubmed&amp;amp;id=7606961&amp;amp;retmode=ref&amp;amp;cmd=prlinks&lt;/url&gt;&lt;type&gt;400&lt;/type&gt;&lt;title&gt;The effect of arterial lines on blood-drawing practices and costs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Medicine, Walter Reed Army Medical Center, Washington, DC, USA.&lt;/institution&gt;&lt;number&gt;1&lt;/number&gt;&lt;subtype&gt;400&lt;/subtype&gt;&lt;endpage&gt;219&lt;/endpage&gt;&lt;bundle&gt;&lt;publication&gt;&lt;title&gt;Chest&lt;/title&gt;&lt;type&gt;-100&lt;/type&gt;&lt;subtype&gt;-100&lt;/subtype&gt;&lt;uuid&gt;037C2FE7-D336-41EB-987F-8A2128CAB2ED&lt;/uuid&gt;&lt;/publication&gt;&lt;/bundle&gt;&lt;authors&gt;&lt;author&gt;&lt;firstName&gt;L&lt;/firstName&gt;&lt;middleNames&gt;L&lt;/middleNames&gt;&lt;lastName&gt;Low&lt;/lastName&gt;&lt;/author&gt;&lt;author&gt;&lt;firstName&gt;G&lt;/firstName&gt;&lt;middleNames&gt;R&lt;/middleNames&gt;&lt;lastName&gt;Harrington&lt;/lastName&gt;&lt;/author&gt;&lt;author&gt;&lt;firstName&gt;D&lt;/firstName&gt;&lt;middleNames&gt;P&lt;/middleNames&gt;&lt;lastName&gt;Stoltzfus&lt;/lastName&gt;&lt;/author&gt;&lt;/authors&gt;&lt;/publication&gt;&lt;publication&gt;&lt;uuid&gt;6D8F7D5B-0C40-4846-8840-82B5E7874BFF&lt;/uuid&gt;&lt;volume&gt;25&lt;/volume&gt;&lt;startpage&gt;737&lt;/startpage&gt;&lt;publication_date&gt;99199705001200000000220000&lt;/publication_date&gt;&lt;url&gt;http://eutils.ncbi.nlm.nih.gov/entrez/eutils/elink.fcgi?dbfrom=pubmed&amp;amp;id=9187590&amp;amp;retmode=ref&amp;amp;cmd=prlinks&lt;/url&gt;&lt;type&gt;400&lt;/type&gt;&lt;title&gt;Evaluating laboratory usage in the intensive care unit: patient and institutional characteristics that influence frequency of blood sampling.&lt;/title&gt;&lt;location&gt;200,4,38.8951118,-77.0363658&lt;/location&gt;&lt;institution&gt;Department of Anesthesiology, George Washington University Medical Center, Washington, DC, USA.&lt;/institution&gt;&lt;number&gt;5&lt;/number&gt;&lt;subtype&gt;400&lt;/subtype&gt;&lt;endpage&gt;748&lt;/endpage&gt;&lt;bundle&gt;&lt;publication&gt;&lt;title&gt;Critical Care Medicine&lt;/title&gt;&lt;type&gt;-100&lt;/type&gt;&lt;subtype&gt;-100&lt;/subtype&gt;&lt;uuid&gt;BDA144C0-B038-44E8-985D-D304B87FBFF1&lt;/uuid&gt;&lt;/publication&gt;&lt;/bundle&gt;&lt;authors&gt;&lt;author&gt;&lt;firstName&gt;J&lt;/firstName&gt;&lt;middleNames&gt;E&lt;/middleNames&gt;&lt;lastName&gt;Zimmerman&lt;/lastName&gt;&lt;/author&gt;&lt;author&gt;&lt;firstName&gt;M&lt;/firstName&gt;&lt;middleNames&gt;G&lt;/middleNames&gt;&lt;lastName&gt;Seneff&lt;/lastName&gt;&lt;/author&gt;&lt;author&gt;&lt;firstName&gt;X&lt;/firstName&gt;&lt;lastName&gt;Sun&lt;/lastName&gt;&lt;/author&gt;&lt;author&gt;&lt;firstName&gt;D&lt;/firstName&gt;&lt;middleNames&gt;P&lt;/middleNames&gt;&lt;lastName&gt;Wagner&lt;/lastName&gt;&lt;/author&gt;&lt;author&gt;&lt;firstName&gt;W&lt;/firstName&gt;&lt;middleNames&gt;A&lt;/middleNames&gt;&lt;lastName&gt;Knaus&lt;/lastName&gt;&lt;/author&gt;&lt;/authors&gt;&lt;/publication&gt;&lt;/publications&gt;&lt;cites&gt;&lt;/cites&gt;&lt;/citation&gt;</w:instrText>
      </w:r>
      <w:r w:rsidR="004B2195">
        <w:rPr>
          <w:rFonts w:ascii="Times New Roman" w:hAnsi="Times New Roman" w:cs="Times New Roman"/>
        </w:rPr>
        <w:fldChar w:fldCharType="separate"/>
      </w:r>
      <w:r w:rsidR="00D50498">
        <w:rPr>
          <w:rFonts w:ascii="Times New Roman" w:hAnsi="Times New Roman" w:cs="Times New Roman"/>
        </w:rPr>
        <w:t>{Low:1995uc, Zimmerman:1997va}</w:t>
      </w:r>
      <w:r w:rsidR="004B2195">
        <w:rPr>
          <w:rFonts w:ascii="Times New Roman" w:hAnsi="Times New Roman" w:cs="Times New Roman"/>
        </w:rPr>
        <w:fldChar w:fldCharType="end"/>
      </w:r>
      <w:r w:rsidR="008F7DA5" w:rsidRPr="006B3587">
        <w:rPr>
          <w:rFonts w:ascii="Times New Roman" w:hAnsi="Times New Roman" w:cs="Times New Roman"/>
        </w:rPr>
        <w:t xml:space="preserve">.  </w:t>
      </w:r>
    </w:p>
    <w:p w14:paraId="0B207FCB" w14:textId="77777777" w:rsidR="00CF5678" w:rsidRDefault="008F7DA5" w:rsidP="00E16E01">
      <w:pPr>
        <w:spacing w:line="480" w:lineRule="auto"/>
        <w:ind w:firstLine="720"/>
        <w:rPr>
          <w:rFonts w:ascii="Times New Roman" w:hAnsi="Times New Roman" w:cs="Times New Roman"/>
        </w:rPr>
      </w:pPr>
      <w:r w:rsidRPr="006B3587">
        <w:rPr>
          <w:rFonts w:ascii="Times New Roman" w:hAnsi="Times New Roman" w:cs="Times New Roman"/>
        </w:rPr>
        <w:t>In the context of increased utilization including blood draws and testing as well as potential adverse effects associated with IAC use, there is scant clinical outcome data to support their widespread use.   The purpose of this study is to establish in a large cohort of intensive care patients whether the presence of IACs</w:t>
      </w:r>
      <w:r w:rsidR="003F2E62">
        <w:rPr>
          <w:rFonts w:ascii="Times New Roman" w:hAnsi="Times New Roman" w:cs="Times New Roman"/>
        </w:rPr>
        <w:t xml:space="preserve"> </w:t>
      </w:r>
      <w:r w:rsidRPr="006B3587">
        <w:rPr>
          <w:rFonts w:ascii="Times New Roman" w:hAnsi="Times New Roman" w:cs="Times New Roman"/>
        </w:rPr>
        <w:t xml:space="preserve">improves outcomes in </w:t>
      </w:r>
      <w:r w:rsidR="003F2E62">
        <w:rPr>
          <w:rFonts w:ascii="Times New Roman" w:hAnsi="Times New Roman" w:cs="Times New Roman"/>
        </w:rPr>
        <w:lastRenderedPageBreak/>
        <w:t xml:space="preserve">hemodynamically stable </w:t>
      </w:r>
      <w:r w:rsidRPr="006B3587">
        <w:rPr>
          <w:rFonts w:ascii="Times New Roman" w:hAnsi="Times New Roman" w:cs="Times New Roman"/>
        </w:rPr>
        <w:t>pa</w:t>
      </w:r>
      <w:r w:rsidR="00A84838" w:rsidRPr="006B3587">
        <w:rPr>
          <w:rFonts w:ascii="Times New Roman" w:hAnsi="Times New Roman" w:cs="Times New Roman"/>
        </w:rPr>
        <w:t>tients with respiratory failure undergoin</w:t>
      </w:r>
      <w:r w:rsidR="00E16E01">
        <w:rPr>
          <w:rFonts w:ascii="Times New Roman" w:hAnsi="Times New Roman" w:cs="Times New Roman"/>
        </w:rPr>
        <w:t>g mechanical ventilation.</w:t>
      </w:r>
    </w:p>
    <w:p w14:paraId="78D34EE2" w14:textId="77777777" w:rsidR="00D717F6" w:rsidRPr="006B3587" w:rsidRDefault="00D717F6" w:rsidP="00E16E01">
      <w:pPr>
        <w:spacing w:line="480" w:lineRule="auto"/>
        <w:ind w:firstLine="720"/>
        <w:rPr>
          <w:rFonts w:ascii="Times New Roman" w:hAnsi="Times New Roman" w:cs="Times New Roman"/>
        </w:rPr>
      </w:pPr>
    </w:p>
    <w:p w14:paraId="5D862085" w14:textId="77777777" w:rsidR="00CF5678" w:rsidRPr="00E14568" w:rsidRDefault="00E14568" w:rsidP="00CF5678">
      <w:pPr>
        <w:spacing w:line="480" w:lineRule="auto"/>
        <w:rPr>
          <w:rFonts w:ascii="Times New Roman" w:hAnsi="Times New Roman" w:cs="Times New Roman"/>
          <w:b/>
        </w:rPr>
      </w:pPr>
      <w:r>
        <w:rPr>
          <w:rFonts w:ascii="Times New Roman" w:hAnsi="Times New Roman" w:cs="Times New Roman"/>
          <w:b/>
        </w:rPr>
        <w:t>METHODS</w:t>
      </w:r>
    </w:p>
    <w:p w14:paraId="7D9A8839" w14:textId="77777777" w:rsidR="00E14568" w:rsidRDefault="00E14568" w:rsidP="00D252DB">
      <w:pPr>
        <w:rPr>
          <w:rFonts w:ascii="Times New Roman" w:hAnsi="Times New Roman" w:cs="Times New Roman"/>
          <w:color w:val="000000"/>
          <w:u w:val="single"/>
        </w:rPr>
      </w:pPr>
      <w:r>
        <w:rPr>
          <w:rFonts w:ascii="Times New Roman" w:hAnsi="Times New Roman" w:cs="Times New Roman"/>
          <w:color w:val="000000"/>
          <w:u w:val="single"/>
        </w:rPr>
        <w:t>Study Population</w:t>
      </w:r>
    </w:p>
    <w:p w14:paraId="2C68E0DA" w14:textId="77777777" w:rsidR="00E14568" w:rsidRDefault="00E14568" w:rsidP="00D252DB">
      <w:pPr>
        <w:rPr>
          <w:rFonts w:ascii="Times New Roman" w:hAnsi="Times New Roman" w:cs="Times New Roman"/>
          <w:color w:val="000000"/>
        </w:rPr>
      </w:pPr>
    </w:p>
    <w:p w14:paraId="4E86E5A2" w14:textId="3F2D69BB" w:rsidR="00645691" w:rsidRDefault="000C1E14"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We conducted a longitudinal, single center, retrospective cohort study of patients from the </w:t>
      </w:r>
      <w:r w:rsidRPr="00D252DB">
        <w:rPr>
          <w:rFonts w:ascii="Times New Roman" w:hAnsi="Times New Roman" w:cs="Times New Roman"/>
          <w:color w:val="000000"/>
        </w:rPr>
        <w:t xml:space="preserve">Multi Parameter Intelligent Monitoring of Intensive Care (MIMIC-II) database, which includes patients admitted between 2001- 2008. </w:t>
      </w:r>
      <w:r>
        <w:rPr>
          <w:rFonts w:ascii="Times New Roman" w:hAnsi="Times New Roman" w:cs="Times New Roman"/>
          <w:color w:val="000000"/>
        </w:rPr>
        <w:t xml:space="preserve"> The </w:t>
      </w:r>
      <w:r w:rsidRPr="00D252DB">
        <w:rPr>
          <w:rFonts w:ascii="Times New Roman" w:hAnsi="Times New Roman" w:cs="Times New Roman"/>
          <w:color w:val="000000"/>
        </w:rPr>
        <w:t>database contains data from 24,581 ICU patients and includes physiologic information from bedsi</w:t>
      </w:r>
      <w:r>
        <w:rPr>
          <w:rFonts w:ascii="Times New Roman" w:hAnsi="Times New Roman" w:cs="Times New Roman"/>
          <w:color w:val="000000"/>
        </w:rPr>
        <w:t>de monitors</w:t>
      </w:r>
      <w:r w:rsidR="00C456D2">
        <w:rPr>
          <w:rFonts w:ascii="Times New Roman" w:hAnsi="Times New Roman" w:cs="Times New Roman"/>
          <w:color w:val="000000"/>
        </w:rPr>
        <w:t xml:space="preserve"> and hospital information systems</w:t>
      </w:r>
      <w:r>
        <w:rPr>
          <w:rFonts w:ascii="Times New Roman" w:hAnsi="Times New Roman" w:cs="Times New Roman"/>
          <w:color w:val="000000"/>
        </w:rPr>
        <w:t xml:space="preserve"> in the adult ICUs at Beth Israel Deaconess Medical Center</w:t>
      </w:r>
      <w:r w:rsidRPr="00D252DB">
        <w:rPr>
          <w:rFonts w:ascii="Times New Roman" w:hAnsi="Times New Roman" w:cs="Times New Roman"/>
          <w:color w:val="000000"/>
        </w:rPr>
        <w:t>, a ter</w:t>
      </w:r>
      <w:r>
        <w:rPr>
          <w:rFonts w:ascii="Times New Roman" w:hAnsi="Times New Roman" w:cs="Times New Roman"/>
          <w:color w:val="000000"/>
        </w:rPr>
        <w:t xml:space="preserve">tiary care university academic medical center </w:t>
      </w:r>
      <w:r w:rsidRPr="00D252DB">
        <w:rPr>
          <w:rFonts w:ascii="Times New Roman" w:hAnsi="Times New Roman" w:cs="Times New Roman"/>
          <w:color w:val="000000"/>
        </w:rPr>
        <w:t>lo</w:t>
      </w:r>
      <w:r>
        <w:rPr>
          <w:rFonts w:ascii="Times New Roman" w:hAnsi="Times New Roman" w:cs="Times New Roman"/>
          <w:color w:val="000000"/>
        </w:rPr>
        <w:t xml:space="preserve">cated in Boston, Massachusetts </w:t>
      </w:r>
      <w:r w:rsidR="004B2195">
        <w:rPr>
          <w:rFonts w:ascii="Times New Roman" w:hAnsi="Times New Roman" w:cs="Times New Roman"/>
          <w:color w:val="000000"/>
        </w:rPr>
        <w:fldChar w:fldCharType="begin"/>
      </w:r>
      <w:r w:rsidR="006C4B3A">
        <w:rPr>
          <w:rFonts w:ascii="Times New Roman" w:hAnsi="Times New Roman" w:cs="Times New Roman"/>
          <w:color w:val="000000"/>
        </w:rPr>
        <w:instrText xml:space="preserve"> ADDIN PAPERS2_CITATIONS &lt;citation&gt;&lt;uuid&gt;50DBA41E-3CAE-4414-BBDF-2860FD022382&lt;/uuid&gt;&lt;priority&gt;3&lt;/priority&gt;&lt;publications&gt;&lt;publication&gt;&lt;uuid&gt;A461F86C-E762-4267-B159-5E3C7352AAA8&lt;/uuid&gt;&lt;volume&gt;13&lt;/volume&gt;&lt;accepted_date&gt;99201212311200000000222000&lt;/accepted_date&gt;&lt;doi&gt;10.1186/1472-6947-13-9&lt;/doi&gt;&lt;startpage&gt;9&lt;/startpage&gt;&lt;publication_date&gt;99201300001200000000200000&lt;/publication_date&gt;&lt;url&gt;http://eutils.ncbi.nlm.nih.gov/entrez/eutils/elink.fcgi?dbfrom=pubmed&amp;amp;id=23302652&amp;amp;retmode=ref&amp;amp;cmd=prlinks&lt;/url&gt;&lt;type&gt;400&lt;/type&gt;&lt;title&gt;Accessing the public MIMIC-II intensive care relational database for clinical research.&lt;/title&gt;&lt;location&gt;&amp;lt;html&amp;gt;&amp;lt;head&amp;gt;&amp;lt;meta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Home&amp;lt;/a&amp;gt;&amp;lt;/div&amp;gt;&amp;lt;/body&amp;gt;&amp;lt;/html&amp;gt;&lt;/location&gt;&lt;submission_date&gt;99201208151200000000222000&lt;/submission_date&gt;&lt;institution&gt;Harvard-MIT Division of Health Sciences and Technology, Cambridge, MA 02139, USA.&lt;/institution&gt;&lt;subtype&gt;400&lt;/subtype&gt;&lt;bundle&gt;&lt;publication&gt;&lt;publisher&gt;BioMed Central Ltd&lt;/publisher&gt;&lt;title&gt;BMC Medical Informatics and Decision Making&lt;/title&gt;&lt;type&gt;-100&lt;/type&gt;&lt;subtype&gt;-100&lt;/subtype&gt;&lt;uuid&gt;F8402168-FB70-4929-9C71-58F56566DC5A&lt;/uuid&gt;&lt;/publication&gt;&lt;/bundle&gt;&lt;authors&gt;&lt;author&gt;&lt;firstName&gt;Daniel&lt;/firstName&gt;&lt;middleNames&gt;J&lt;/middleNames&gt;&lt;lastName&gt;Scott&lt;/lastName&gt;&lt;/author&gt;&lt;author&gt;&lt;firstName&gt;Joon&lt;/firstName&gt;&lt;lastName&gt;Lee&lt;/lastName&gt;&lt;/author&gt;&lt;author&gt;&lt;firstName&gt;Ikaro&lt;/firstName&gt;&lt;lastName&gt;Silva&lt;/lastName&gt;&lt;/author&gt;&lt;author&gt;&lt;firstName&gt;Shinhyuk&lt;/firstName&gt;&lt;lastName&gt;Park&lt;/lastName&gt;&lt;/author&gt;&lt;author&gt;&lt;firstName&gt;George&lt;/firstName&gt;&lt;middleNames&gt;B&lt;/middleNames&gt;&lt;lastName&gt;Moody&lt;/lastName&gt;&lt;/author&gt;&lt;author&gt;&lt;firstName&gt;Leo&lt;/firstName&gt;&lt;middleNames&gt;A&lt;/middleNames&gt;&lt;lastName&gt;Celi&lt;/lastName&gt;&lt;/author&gt;&lt;author&gt;&lt;firstName&gt;Roger&lt;/firstName&gt;&lt;middleNames&gt;G&lt;/middleNames&gt;&lt;lastName&gt;Mark&lt;/lastName&gt;&lt;/author&gt;&lt;/authors&gt;&lt;/publication&gt;&lt;/publications&gt;&lt;cites&gt;&lt;/cites&gt;&lt;/citation&gt;</w:instrText>
      </w:r>
      <w:r w:rsidR="004B2195">
        <w:rPr>
          <w:rFonts w:ascii="Times New Roman" w:hAnsi="Times New Roman" w:cs="Times New Roman"/>
          <w:color w:val="000000"/>
        </w:rPr>
        <w:fldChar w:fldCharType="separate"/>
      </w:r>
      <w:r w:rsidR="00F1275E">
        <w:rPr>
          <w:rFonts w:ascii="Times New Roman" w:hAnsi="Times New Roman" w:cs="Times New Roman"/>
        </w:rPr>
        <w:t>{Scott:2013dm}</w:t>
      </w:r>
      <w:r w:rsidR="004B2195">
        <w:rPr>
          <w:rFonts w:ascii="Times New Roman" w:hAnsi="Times New Roman" w:cs="Times New Roman"/>
          <w:color w:val="000000"/>
        </w:rPr>
        <w:fldChar w:fldCharType="end"/>
      </w:r>
      <w:r w:rsidR="00F1275E">
        <w:rPr>
          <w:rFonts w:ascii="Times New Roman" w:hAnsi="Times New Roman" w:cs="Times New Roman"/>
          <w:color w:val="000000"/>
        </w:rPr>
        <w:t>.</w:t>
      </w:r>
      <w:r w:rsidR="00945DB5">
        <w:rPr>
          <w:rFonts w:ascii="Times New Roman" w:hAnsi="Times New Roman" w:cs="Times New Roman"/>
          <w:color w:val="000000"/>
        </w:rPr>
        <w:t xml:space="preserve">  </w:t>
      </w:r>
      <w:r w:rsidR="00645691">
        <w:rPr>
          <w:rFonts w:ascii="Times New Roman" w:hAnsi="Times New Roman" w:cs="Times New Roman"/>
          <w:color w:val="000000"/>
        </w:rPr>
        <w:t>The data in MIMIC-II has been previously de-identified, and th</w:t>
      </w:r>
      <w:r w:rsidR="00C456D2">
        <w:rPr>
          <w:rFonts w:ascii="Times New Roman" w:hAnsi="Times New Roman" w:cs="Times New Roman"/>
          <w:color w:val="000000"/>
        </w:rPr>
        <w:t>e use of the database for research</w:t>
      </w:r>
      <w:r w:rsidR="00645691">
        <w:rPr>
          <w:rFonts w:ascii="Times New Roman" w:hAnsi="Times New Roman" w:cs="Times New Roman"/>
          <w:color w:val="000000"/>
        </w:rPr>
        <w:t xml:space="preserve"> was approved by the Institutional Review B</w:t>
      </w:r>
      <w:r w:rsidR="00645691" w:rsidRPr="00D252DB">
        <w:rPr>
          <w:rFonts w:ascii="Times New Roman" w:hAnsi="Times New Roman" w:cs="Times New Roman"/>
          <w:color w:val="000000"/>
        </w:rPr>
        <w:t>oards of the Massachusetts Institute of Technology and Beth I</w:t>
      </w:r>
      <w:r w:rsidR="00645691">
        <w:rPr>
          <w:rFonts w:ascii="Times New Roman" w:hAnsi="Times New Roman" w:cs="Times New Roman"/>
          <w:color w:val="000000"/>
        </w:rPr>
        <w:t xml:space="preserve">srael Deaconess Medical Center.  </w:t>
      </w:r>
    </w:p>
    <w:p w14:paraId="28245AE9" w14:textId="6D9249F4" w:rsidR="00C96E0E" w:rsidRDefault="00945DB5" w:rsidP="001D6866">
      <w:pPr>
        <w:spacing w:line="480" w:lineRule="auto"/>
        <w:rPr>
          <w:rFonts w:ascii="Times New Roman" w:hAnsi="Times New Roman" w:cs="Times New Roman"/>
          <w:color w:val="000000"/>
        </w:rPr>
      </w:pPr>
      <w:r>
        <w:rPr>
          <w:rFonts w:ascii="Times New Roman" w:hAnsi="Times New Roman" w:cs="Times New Roman"/>
          <w:color w:val="000000"/>
        </w:rPr>
        <w:tab/>
        <w:t xml:space="preserve">The MIMIC-II database was </w:t>
      </w:r>
      <w:r w:rsidR="00C96E0E">
        <w:rPr>
          <w:rFonts w:ascii="Times New Roman" w:hAnsi="Times New Roman" w:cs="Times New Roman"/>
          <w:color w:val="000000"/>
        </w:rPr>
        <w:t>queried</w:t>
      </w:r>
      <w:r>
        <w:rPr>
          <w:rFonts w:ascii="Times New Roman" w:hAnsi="Times New Roman" w:cs="Times New Roman"/>
          <w:color w:val="000000"/>
        </w:rPr>
        <w:t xml:space="preserve"> to identify </w:t>
      </w:r>
      <w:r w:rsidR="00C96E0E">
        <w:rPr>
          <w:rFonts w:ascii="Times New Roman" w:hAnsi="Times New Roman" w:cs="Times New Roman"/>
          <w:color w:val="000000"/>
        </w:rPr>
        <w:t xml:space="preserve">adult </w:t>
      </w:r>
      <w:r>
        <w:rPr>
          <w:rFonts w:ascii="Times New Roman" w:hAnsi="Times New Roman" w:cs="Times New Roman"/>
          <w:color w:val="000000"/>
        </w:rPr>
        <w:t>patients requiring mechanical ventilation (MV)</w:t>
      </w:r>
      <w:r w:rsidR="00757B1A">
        <w:rPr>
          <w:rFonts w:ascii="Times New Roman" w:hAnsi="Times New Roman" w:cs="Times New Roman"/>
          <w:color w:val="000000"/>
        </w:rPr>
        <w:t xml:space="preserve"> within the first 12 hours of medical or surgical ICU admission and lasting for at least 24 hours</w:t>
      </w:r>
      <w:r w:rsidR="00016DF0">
        <w:rPr>
          <w:rFonts w:ascii="Times New Roman" w:hAnsi="Times New Roman" w:cs="Times New Roman"/>
          <w:color w:val="000000"/>
        </w:rPr>
        <w:t xml:space="preserve">. </w:t>
      </w:r>
      <w:r w:rsidR="00016DF0" w:rsidRPr="00016DF0">
        <w:rPr>
          <w:rFonts w:ascii="Times New Roman" w:hAnsi="Times New Roman" w:cs="Times New Roman"/>
          <w:color w:val="000000"/>
        </w:rPr>
        <w:t xml:space="preserve"> </w:t>
      </w:r>
      <w:r w:rsidR="001E6CAF">
        <w:rPr>
          <w:rFonts w:ascii="Times New Roman" w:hAnsi="Times New Roman" w:cs="Times New Roman"/>
          <w:color w:val="000000"/>
        </w:rPr>
        <w:t xml:space="preserve"> The presence of an IAC was defined as placement of an invasive arterial catheter at any point in time after initiation of mechanical ventilation.  </w:t>
      </w:r>
      <w:r w:rsidR="001D6866">
        <w:rPr>
          <w:rFonts w:ascii="Times New Roman" w:hAnsi="Times New Roman" w:cs="Times New Roman"/>
          <w:color w:val="000000"/>
        </w:rPr>
        <w:t xml:space="preserve">Patients were excluded if they had a diagnosis of sepsis </w:t>
      </w:r>
      <w:r w:rsidR="00DC52D9">
        <w:rPr>
          <w:rFonts w:ascii="Times New Roman" w:hAnsi="Times New Roman" w:cs="Times New Roman"/>
          <w:color w:val="000000"/>
        </w:rPr>
        <w:t xml:space="preserve">based on the Angus criteria </w:t>
      </w:r>
      <w:r w:rsidR="004B2195">
        <w:rPr>
          <w:rFonts w:ascii="Times New Roman" w:hAnsi="Times New Roman" w:cs="Times New Roman"/>
          <w:color w:val="000000"/>
        </w:rPr>
        <w:fldChar w:fldCharType="begin"/>
      </w:r>
      <w:r w:rsidR="006C4B3A">
        <w:rPr>
          <w:rFonts w:ascii="Times New Roman" w:hAnsi="Times New Roman" w:cs="Times New Roman"/>
          <w:color w:val="000000"/>
        </w:rPr>
        <w:instrText xml:space="preserve"> ADDIN PAPERS2_CITATIONS &lt;citation&gt;&lt;uuid&gt;2BB36537-F652-48F8-BF9A-B1820BE019E8&lt;/uuid&gt;&lt;priority&gt;4&lt;/priority&gt;&lt;publications&gt;&lt;publication&gt;&lt;uuid&gt;CF6229ED-E379-4C52-9887-AA07FF106F39&lt;/uuid&gt;&lt;volume&gt;29&lt;/volume&gt;&lt;startpage&gt;1303&lt;/startpage&gt;&lt;publication_date&gt;99200107001200000000220000&lt;/publication_date&gt;&lt;url&gt;http://eutils.ncbi.nlm.nih.gov/entrez/eutils/elink.fcgi?dbfrom=pubmed&amp;amp;id=11445675&amp;amp;retmode=ref&amp;amp;cmd=prlinks&lt;/url&gt;&lt;type&gt;400&lt;/type&gt;&lt;title&gt;Epidemiology of severe sepsis in the United States: analysis of incidence, outcome, and associated costs of care.&lt;/title&gt;&lt;location&gt;&amp;lt;html&amp;gt;&amp;lt;head&amp;gt;&amp;lt;meta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Home&amp;lt;/a&amp;gt;&amp;lt;/div&amp;gt;&amp;lt;/body&amp;gt;&amp;lt;/html&amp;gt;&lt;/location&gt;&lt;institution&gt;Critical Care Medicine Division, Department of Anesthesiology and Critical Care Medicine, and the Center for Research on Health Care, University of Pittsburgh, Pittsburgh, PA, USA. angusdc@anes.upmc.edu&lt;/institution&gt;&lt;number&gt;7&lt;/number&gt;&lt;subtype&gt;400&lt;/subtype&gt;&lt;endpage&gt;1310&lt;/endpage&gt;&lt;bundle&gt;&lt;publication&gt;&lt;title&gt;Critical Care Medicine&lt;/title&gt;&lt;type&gt;-100&lt;/type&gt;&lt;subtype&gt;-100&lt;/subtype&gt;&lt;uuid&gt;BDA144C0-B038-44E8-985D-D304B87FBFF1&lt;/uuid&gt;&lt;/publication&gt;&lt;/bundle&gt;&lt;authors&gt;&lt;author&gt;&lt;firstName&gt;D&lt;/firstName&gt;&lt;middleNames&gt;C&lt;/middleNames&gt;&lt;lastName&gt;Angus&lt;/lastName&gt;&lt;/author&gt;&lt;author&gt;&lt;firstName&gt;W&lt;/firstName&gt;&lt;middleNames&gt;T&lt;/middleNames&gt;&lt;lastName&gt;Linde-Zwirble&lt;/lastName&gt;&lt;/author&gt;&lt;author&gt;&lt;firstName&gt;J&lt;/firstName&gt;&lt;lastName&gt;Lidicker&lt;/lastName&gt;&lt;/author&gt;&lt;author&gt;&lt;firstName&gt;G&lt;/firstName&gt;&lt;lastName&gt;Clermont&lt;/lastName&gt;&lt;/author&gt;&lt;author&gt;&lt;firstName&gt;J&lt;/firstName&gt;&lt;lastName&gt;Carcillo&lt;/lastName&gt;&lt;/author&gt;&lt;author&gt;&lt;firstName&gt;M&lt;/firstName&gt;&lt;middleNames&gt;R&lt;/middleNames&gt;&lt;lastName&gt;Pinsky&lt;/lastName&gt;&lt;/author&gt;&lt;/authors&gt;&lt;/publication&gt;&lt;/publications&gt;&lt;cites&gt;&lt;/cites&gt;&lt;/citation&gt;</w:instrText>
      </w:r>
      <w:r w:rsidR="004B2195">
        <w:rPr>
          <w:rFonts w:ascii="Times New Roman" w:hAnsi="Times New Roman" w:cs="Times New Roman"/>
          <w:color w:val="000000"/>
        </w:rPr>
        <w:fldChar w:fldCharType="separate"/>
      </w:r>
      <w:r w:rsidR="00851A20">
        <w:rPr>
          <w:rFonts w:ascii="Times New Roman" w:hAnsi="Times New Roman" w:cs="Times New Roman"/>
        </w:rPr>
        <w:t>{Angus:2001ur}</w:t>
      </w:r>
      <w:r w:rsidR="004B2195">
        <w:rPr>
          <w:rFonts w:ascii="Times New Roman" w:hAnsi="Times New Roman" w:cs="Times New Roman"/>
          <w:color w:val="000000"/>
        </w:rPr>
        <w:fldChar w:fldCharType="end"/>
      </w:r>
      <w:r w:rsidR="00DC52D9">
        <w:rPr>
          <w:rFonts w:ascii="Times New Roman" w:hAnsi="Times New Roman" w:cs="Times New Roman"/>
          <w:color w:val="000000"/>
        </w:rPr>
        <w:t xml:space="preserve"> </w:t>
      </w:r>
      <w:r w:rsidR="001D6866">
        <w:rPr>
          <w:rFonts w:ascii="Times New Roman" w:hAnsi="Times New Roman" w:cs="Times New Roman"/>
          <w:color w:val="000000"/>
        </w:rPr>
        <w:t xml:space="preserve">or required vasopressors while in the ICU, as well if IAC placement was performed prior to ICU admission.  </w:t>
      </w:r>
      <w:r w:rsidR="00F10266">
        <w:rPr>
          <w:rFonts w:ascii="Times New Roman" w:hAnsi="Times New Roman" w:cs="Times New Roman"/>
          <w:color w:val="000000"/>
        </w:rPr>
        <w:t xml:space="preserve">As the majority of patients in the cardiac surgery </w:t>
      </w:r>
      <w:r w:rsidR="005F61CE">
        <w:rPr>
          <w:rFonts w:ascii="Times New Roman" w:hAnsi="Times New Roman" w:cs="Times New Roman"/>
          <w:color w:val="000000"/>
        </w:rPr>
        <w:t>recovery unit (CSRU)</w:t>
      </w:r>
      <w:r w:rsidR="00F10266">
        <w:rPr>
          <w:rFonts w:ascii="Times New Roman" w:hAnsi="Times New Roman" w:cs="Times New Roman"/>
          <w:color w:val="000000"/>
        </w:rPr>
        <w:t xml:space="preserve"> had an IAC placed prior to ICU arrival, all patients from cardiac surgery ICU were also excluded from this analysis.  </w:t>
      </w:r>
      <w:r w:rsidR="00C96E0E">
        <w:rPr>
          <w:rFonts w:ascii="Times New Roman" w:hAnsi="Times New Roman" w:cs="Times New Roman"/>
          <w:color w:val="000000"/>
        </w:rPr>
        <w:t xml:space="preserve">Additionally, to ensure </w:t>
      </w:r>
      <w:r w:rsidR="00C96E0E">
        <w:rPr>
          <w:rFonts w:ascii="Times New Roman" w:hAnsi="Times New Roman" w:cs="Times New Roman"/>
          <w:color w:val="000000"/>
        </w:rPr>
        <w:lastRenderedPageBreak/>
        <w:t>the independenc</w:t>
      </w:r>
      <w:r w:rsidR="00DC52D9">
        <w:rPr>
          <w:rFonts w:ascii="Times New Roman" w:hAnsi="Times New Roman" w:cs="Times New Roman"/>
          <w:color w:val="000000"/>
        </w:rPr>
        <w:t>e</w:t>
      </w:r>
      <w:r w:rsidR="00C96E0E">
        <w:rPr>
          <w:rFonts w:ascii="Times New Roman" w:hAnsi="Times New Roman" w:cs="Times New Roman"/>
          <w:color w:val="000000"/>
        </w:rPr>
        <w:t xml:space="preserve"> of data points, only the first ICU admission was included in patients tha</w:t>
      </w:r>
      <w:r w:rsidR="001D6866">
        <w:rPr>
          <w:rFonts w:ascii="Times New Roman" w:hAnsi="Times New Roman" w:cs="Times New Roman"/>
          <w:color w:val="000000"/>
        </w:rPr>
        <w:t xml:space="preserve">t had multiple ICU admissions.  </w:t>
      </w:r>
    </w:p>
    <w:p w14:paraId="15C05512" w14:textId="382EA04C" w:rsidR="00634BCF" w:rsidRDefault="001E6893" w:rsidP="001D6866">
      <w:pPr>
        <w:spacing w:line="480" w:lineRule="auto"/>
        <w:rPr>
          <w:rFonts w:ascii="Times New Roman" w:hAnsi="Times New Roman" w:cs="Times New Roman"/>
          <w:color w:val="000000"/>
        </w:rPr>
      </w:pPr>
      <w:r>
        <w:rPr>
          <w:rFonts w:ascii="Times New Roman" w:hAnsi="Times New Roman" w:cs="Times New Roman"/>
          <w:color w:val="000000"/>
        </w:rPr>
        <w:tab/>
        <w:t>Co-incident diseases were obtained based on International Classification of Diseases, 9</w:t>
      </w:r>
      <w:r w:rsidRPr="001E6893">
        <w:rPr>
          <w:rFonts w:ascii="Times New Roman" w:hAnsi="Times New Roman" w:cs="Times New Roman"/>
          <w:color w:val="000000"/>
          <w:vertAlign w:val="superscript"/>
        </w:rPr>
        <w:t>th</w:t>
      </w:r>
      <w:r>
        <w:rPr>
          <w:rFonts w:ascii="Times New Roman" w:hAnsi="Times New Roman" w:cs="Times New Roman"/>
          <w:color w:val="000000"/>
        </w:rPr>
        <w:t xml:space="preserve"> revision, Clinical Modification (ICD-9-CM). </w:t>
      </w:r>
      <w:r>
        <w:rPr>
          <w:rFonts w:ascii="Times New Roman" w:hAnsi="Times New Roman" w:cs="Times New Roman"/>
          <w:color w:val="000000"/>
        </w:rPr>
        <w:tab/>
        <w:t xml:space="preserve">The Sequential Organ Failure Assessment score (SOFA) reported is at the time of ICU admission, and all laboratory values reported are the result most immediately </w:t>
      </w:r>
      <w:r w:rsidR="00C456D2">
        <w:rPr>
          <w:rFonts w:ascii="Times New Roman" w:hAnsi="Times New Roman" w:cs="Times New Roman"/>
          <w:color w:val="000000"/>
        </w:rPr>
        <w:t>preceding</w:t>
      </w:r>
      <w:r>
        <w:rPr>
          <w:rFonts w:ascii="Times New Roman" w:hAnsi="Times New Roman" w:cs="Times New Roman"/>
          <w:color w:val="000000"/>
        </w:rPr>
        <w:t xml:space="preserve"> mechanical ventilation.</w:t>
      </w:r>
    </w:p>
    <w:p w14:paraId="0E8C3E67" w14:textId="77777777" w:rsidR="00D717F6" w:rsidRPr="00564C0B" w:rsidRDefault="00D717F6" w:rsidP="001D6866">
      <w:pPr>
        <w:spacing w:line="480" w:lineRule="auto"/>
        <w:rPr>
          <w:rFonts w:ascii="Times New Roman" w:hAnsi="Times New Roman" w:cs="Times New Roman"/>
          <w:color w:val="000000"/>
        </w:rPr>
      </w:pPr>
    </w:p>
    <w:p w14:paraId="3542A500" w14:textId="77777777" w:rsidR="007675A3" w:rsidRDefault="001D6866" w:rsidP="001D6866">
      <w:pPr>
        <w:spacing w:line="480" w:lineRule="auto"/>
        <w:rPr>
          <w:rFonts w:ascii="Times New Roman" w:hAnsi="Times New Roman" w:cs="Times New Roman"/>
          <w:color w:val="000000"/>
          <w:u w:val="single"/>
        </w:rPr>
      </w:pPr>
      <w:r>
        <w:rPr>
          <w:rFonts w:ascii="Times New Roman" w:hAnsi="Times New Roman" w:cs="Times New Roman"/>
          <w:color w:val="000000"/>
          <w:u w:val="single"/>
        </w:rPr>
        <w:t>Outcome Measures:</w:t>
      </w:r>
    </w:p>
    <w:p w14:paraId="58C0B196" w14:textId="6FC86158" w:rsidR="008705D8" w:rsidRDefault="008705D8" w:rsidP="00FC567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primary outcome was 28-day mortality.  Secondary outcomes included hospital mortality, ICU and hospital length-of-stay (LOS), duration of mechanical ventilation, and mean number of arterial blood gas measurements performed per day while under MV. </w:t>
      </w:r>
    </w:p>
    <w:p w14:paraId="7369B75B" w14:textId="77777777" w:rsidR="00D717F6" w:rsidRPr="007675A3" w:rsidRDefault="00D717F6" w:rsidP="00FC5672">
      <w:pPr>
        <w:spacing w:line="480" w:lineRule="auto"/>
        <w:ind w:firstLine="720"/>
        <w:rPr>
          <w:rFonts w:ascii="Times New Roman" w:hAnsi="Times New Roman" w:cs="Times New Roman"/>
          <w:color w:val="000000"/>
          <w:u w:val="single"/>
        </w:rPr>
      </w:pPr>
    </w:p>
    <w:p w14:paraId="39AC2588" w14:textId="77777777" w:rsidR="008705D8" w:rsidRDefault="008705D8" w:rsidP="00143E57">
      <w:pPr>
        <w:rPr>
          <w:rFonts w:ascii="Times New Roman" w:hAnsi="Times New Roman" w:cs="Times New Roman"/>
          <w:color w:val="000000"/>
          <w:u w:val="single"/>
        </w:rPr>
      </w:pPr>
      <w:r>
        <w:rPr>
          <w:rFonts w:ascii="Times New Roman" w:hAnsi="Times New Roman" w:cs="Times New Roman"/>
          <w:color w:val="000000"/>
          <w:u w:val="single"/>
        </w:rPr>
        <w:t>Statistical Analysis</w:t>
      </w:r>
    </w:p>
    <w:p w14:paraId="1C289578" w14:textId="77777777" w:rsidR="001F7D73" w:rsidRDefault="001F7D73" w:rsidP="00D252DB">
      <w:pPr>
        <w:rPr>
          <w:rFonts w:ascii="Times New Roman" w:hAnsi="Times New Roman" w:cs="Times New Roman"/>
          <w:color w:val="000000"/>
        </w:rPr>
      </w:pPr>
    </w:p>
    <w:p w14:paraId="5BFAE5DF" w14:textId="61D60DC4" w:rsidR="0071259D" w:rsidRDefault="001F7D73"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A propensity score</w:t>
      </w:r>
      <w:r w:rsidR="00FC5672">
        <w:rPr>
          <w:rFonts w:ascii="Times New Roman" w:hAnsi="Times New Roman" w:cs="Times New Roman"/>
          <w:color w:val="000000"/>
        </w:rPr>
        <w:t xml:space="preserve"> model was created to match baseline patient characteristics.  </w:t>
      </w:r>
      <w:r w:rsidR="00C456D2">
        <w:rPr>
          <w:rFonts w:ascii="Times New Roman" w:hAnsi="Times New Roman" w:cs="Times New Roman"/>
          <w:color w:val="000000"/>
        </w:rPr>
        <w:t>Thirty</w:t>
      </w:r>
      <w:r w:rsidR="00FC5672">
        <w:rPr>
          <w:rFonts w:ascii="Times New Roman" w:hAnsi="Times New Roman" w:cs="Times New Roman"/>
          <w:color w:val="000000"/>
        </w:rPr>
        <w:t xml:space="preserve"> pre-IAC</w:t>
      </w:r>
      <w:r w:rsidR="00F10266">
        <w:rPr>
          <w:rFonts w:ascii="Times New Roman" w:hAnsi="Times New Roman" w:cs="Times New Roman"/>
          <w:color w:val="000000"/>
        </w:rPr>
        <w:t xml:space="preserve"> placement</w:t>
      </w:r>
      <w:r w:rsidR="00FC5672">
        <w:rPr>
          <w:rFonts w:ascii="Times New Roman" w:hAnsi="Times New Roman" w:cs="Times New Roman"/>
          <w:color w:val="000000"/>
        </w:rPr>
        <w:t xml:space="preserve"> </w:t>
      </w:r>
      <w:r w:rsidR="00F8419D">
        <w:rPr>
          <w:rFonts w:ascii="Times New Roman" w:hAnsi="Times New Roman" w:cs="Times New Roman"/>
          <w:color w:val="000000"/>
        </w:rPr>
        <w:t xml:space="preserve">candidate variables </w:t>
      </w:r>
      <w:r w:rsidR="00FC5672">
        <w:rPr>
          <w:rFonts w:ascii="Times New Roman" w:hAnsi="Times New Roman" w:cs="Times New Roman"/>
          <w:color w:val="000000"/>
        </w:rPr>
        <w:t xml:space="preserve">including patient demographics, co-morbidities, vital signs, and pre-intervention laboratory results were </w:t>
      </w:r>
      <w:r w:rsidR="00F8419D">
        <w:rPr>
          <w:rFonts w:ascii="Times New Roman" w:hAnsi="Times New Roman" w:cs="Times New Roman"/>
          <w:color w:val="000000"/>
        </w:rPr>
        <w:t>selected</w:t>
      </w:r>
      <w:r w:rsidR="00FC5672">
        <w:rPr>
          <w:rFonts w:ascii="Times New Roman" w:hAnsi="Times New Roman" w:cs="Times New Roman"/>
          <w:color w:val="000000"/>
        </w:rPr>
        <w:t xml:space="preserve"> to estimate propensity for IAC insertion.  </w:t>
      </w:r>
      <w:r w:rsidR="00FC5672" w:rsidRPr="00D252DB">
        <w:rPr>
          <w:rFonts w:ascii="Times New Roman" w:hAnsi="Times New Roman" w:cs="Times New Roman"/>
          <w:color w:val="000000"/>
        </w:rPr>
        <w:t xml:space="preserve">To ensure the robustness of the </w:t>
      </w:r>
      <w:r w:rsidR="00FC5672">
        <w:rPr>
          <w:rFonts w:ascii="Times New Roman" w:hAnsi="Times New Roman" w:cs="Times New Roman"/>
          <w:color w:val="000000"/>
        </w:rPr>
        <w:t xml:space="preserve">propensity score </w:t>
      </w:r>
      <w:r w:rsidR="00FC5672" w:rsidRPr="00D252DB">
        <w:rPr>
          <w:rFonts w:ascii="Times New Roman" w:hAnsi="Times New Roman" w:cs="Times New Roman"/>
          <w:color w:val="000000"/>
        </w:rPr>
        <w:t xml:space="preserve">model and to avoid </w:t>
      </w:r>
      <w:proofErr w:type="spellStart"/>
      <w:r w:rsidR="00FC5672" w:rsidRPr="00D252DB">
        <w:rPr>
          <w:rFonts w:ascii="Times New Roman" w:hAnsi="Times New Roman" w:cs="Times New Roman"/>
          <w:color w:val="000000"/>
        </w:rPr>
        <w:t>overfitting</w:t>
      </w:r>
      <w:proofErr w:type="spellEnd"/>
      <w:r w:rsidR="00FC5672" w:rsidRPr="00D252DB">
        <w:rPr>
          <w:rFonts w:ascii="Times New Roman" w:hAnsi="Times New Roman" w:cs="Times New Roman"/>
          <w:color w:val="000000"/>
        </w:rPr>
        <w:t>, the goodness-of-fit of the prediction model w</w:t>
      </w:r>
      <w:r w:rsidR="00DC52D9">
        <w:rPr>
          <w:rFonts w:ascii="Times New Roman" w:hAnsi="Times New Roman" w:cs="Times New Roman"/>
          <w:color w:val="000000"/>
        </w:rPr>
        <w:t>as</w:t>
      </w:r>
      <w:r w:rsidR="00FC5672" w:rsidRPr="00D252DB">
        <w:rPr>
          <w:rFonts w:ascii="Times New Roman" w:hAnsi="Times New Roman" w:cs="Times New Roman"/>
          <w:color w:val="000000"/>
        </w:rPr>
        <w:t xml:space="preserve"> evaluated based on the average area under Receiver Operating Characteristics (ROC) curve</w:t>
      </w:r>
      <w:r w:rsidR="00DC52D9">
        <w:rPr>
          <w:rFonts w:ascii="Times New Roman" w:hAnsi="Times New Roman" w:cs="Times New Roman"/>
          <w:color w:val="000000"/>
        </w:rPr>
        <w:t xml:space="preserve"> using </w:t>
      </w:r>
      <w:r w:rsidR="00401915">
        <w:rPr>
          <w:rFonts w:ascii="Times New Roman" w:hAnsi="Times New Roman" w:cs="Times New Roman"/>
          <w:color w:val="000000"/>
        </w:rPr>
        <w:t>10</w:t>
      </w:r>
      <w:r w:rsidR="00DC52D9">
        <w:rPr>
          <w:rFonts w:ascii="Times New Roman" w:hAnsi="Times New Roman" w:cs="Times New Roman"/>
          <w:color w:val="000000"/>
        </w:rPr>
        <w:t>-fold cross-validation</w:t>
      </w:r>
      <w:r w:rsidR="00FC5672" w:rsidRPr="00D252DB">
        <w:rPr>
          <w:rFonts w:ascii="Times New Roman" w:hAnsi="Times New Roman" w:cs="Times New Roman"/>
          <w:color w:val="000000"/>
        </w:rPr>
        <w:t>.</w:t>
      </w:r>
      <w:r w:rsidR="00FC5672">
        <w:rPr>
          <w:rFonts w:ascii="Times New Roman" w:hAnsi="Times New Roman" w:cs="Times New Roman"/>
          <w:color w:val="000000"/>
        </w:rPr>
        <w:t xml:space="preserve">  Patients with or without IAC placement were then matched based on the estimated propensity scores </w:t>
      </w:r>
      <w:r w:rsidR="00D05E12">
        <w:rPr>
          <w:rFonts w:ascii="Times New Roman" w:hAnsi="Times New Roman" w:cs="Times New Roman"/>
          <w:color w:val="000000"/>
        </w:rPr>
        <w:t>using</w:t>
      </w:r>
      <w:r w:rsidR="00FC5672">
        <w:rPr>
          <w:rFonts w:ascii="Times New Roman" w:hAnsi="Times New Roman" w:cs="Times New Roman"/>
          <w:color w:val="000000"/>
        </w:rPr>
        <w:t xml:space="preserve"> one-to-one matching with a caliper of 0.01.  </w:t>
      </w:r>
    </w:p>
    <w:p w14:paraId="43518E94" w14:textId="4EDF83FB" w:rsidR="00121A79" w:rsidRPr="00AE255D" w:rsidRDefault="00121A79" w:rsidP="00121A79">
      <w:pPr>
        <w:spacing w:line="480" w:lineRule="auto"/>
        <w:ind w:firstLine="720"/>
        <w:rPr>
          <w:rFonts w:ascii="Times New Roman" w:hAnsi="Times New Roman" w:cs="Times New Roman"/>
          <w:color w:val="000000"/>
        </w:rPr>
      </w:pPr>
      <w:r w:rsidRPr="00101068">
        <w:rPr>
          <w:rFonts w:ascii="Times New Roman" w:hAnsi="Times New Roman" w:cs="Times New Roman"/>
          <w:color w:val="000000"/>
        </w:rPr>
        <w:lastRenderedPageBreak/>
        <w:t>We assessed the degree of balance in measured covariates between the</w:t>
      </w:r>
      <w:r>
        <w:rPr>
          <w:rFonts w:ascii="Times New Roman" w:hAnsi="Times New Roman" w:cs="Times New Roman"/>
          <w:color w:val="000000"/>
        </w:rPr>
        <w:t xml:space="preserve"> IAC and Non-IAC</w:t>
      </w:r>
      <w:r w:rsidRPr="00101068">
        <w:rPr>
          <w:rFonts w:ascii="Times New Roman" w:hAnsi="Times New Roman" w:cs="Times New Roman"/>
          <w:color w:val="000000"/>
        </w:rPr>
        <w:t xml:space="preserve"> groups</w:t>
      </w:r>
      <w:r>
        <w:rPr>
          <w:rFonts w:ascii="Times New Roman" w:hAnsi="Times New Roman" w:cs="Times New Roman"/>
          <w:color w:val="000000"/>
        </w:rPr>
        <w:t xml:space="preserve"> </w:t>
      </w:r>
      <w:r w:rsidRPr="00101068">
        <w:rPr>
          <w:rFonts w:ascii="Times New Roman" w:hAnsi="Times New Roman" w:cs="Times New Roman"/>
          <w:color w:val="000000"/>
        </w:rPr>
        <w:t>by comparing</w:t>
      </w:r>
      <w:r>
        <w:rPr>
          <w:rFonts w:ascii="Times New Roman" w:hAnsi="Times New Roman" w:cs="Times New Roman"/>
          <w:color w:val="000000"/>
        </w:rPr>
        <w:t xml:space="preserve"> </w:t>
      </w:r>
      <w:r w:rsidRPr="00101068">
        <w:rPr>
          <w:rFonts w:ascii="Times New Roman" w:hAnsi="Times New Roman" w:cs="Times New Roman"/>
          <w:color w:val="000000"/>
        </w:rPr>
        <w:t>the distributions of categorical and continuous variables</w:t>
      </w:r>
      <w:r>
        <w:rPr>
          <w:rFonts w:ascii="Times New Roman" w:hAnsi="Times New Roman" w:cs="Times New Roman"/>
          <w:color w:val="000000"/>
        </w:rPr>
        <w:t>. Since the continuous variables were not normally distributed, median values and Inter Quartile Range (IQR) were used to summarize distributions.</w:t>
      </w:r>
      <w:r w:rsidRPr="00101068">
        <w:rPr>
          <w:rFonts w:ascii="Times New Roman" w:hAnsi="Times New Roman" w:cs="Times New Roman"/>
          <w:color w:val="000000"/>
        </w:rPr>
        <w:t xml:space="preserve"> </w:t>
      </w:r>
      <w:r>
        <w:rPr>
          <w:rFonts w:ascii="Times New Roman" w:hAnsi="Times New Roman" w:cs="Times New Roman"/>
          <w:color w:val="000000"/>
        </w:rPr>
        <w:t xml:space="preserve">The Fisher’s exact test and </w:t>
      </w:r>
      <w:r w:rsidRPr="00101068">
        <w:rPr>
          <w:rFonts w:ascii="Times New Roman" w:hAnsi="Times New Roman" w:cs="Times New Roman"/>
          <w:color w:val="000000"/>
        </w:rPr>
        <w:t>Wilcoxon rank-sum test</w:t>
      </w:r>
      <w:r>
        <w:rPr>
          <w:rFonts w:ascii="Times New Roman" w:hAnsi="Times New Roman" w:cs="Times New Roman"/>
          <w:color w:val="000000"/>
        </w:rPr>
        <w:t xml:space="preserve"> were applied to statistically assess the differences in categorical and continuous variables between the IAC and non-IAC groups. The distributions of the propensity score before and after matching were also compared to further assess the degree of balance.</w:t>
      </w:r>
    </w:p>
    <w:p w14:paraId="2AD79331" w14:textId="0891EFF9" w:rsidR="0071259D" w:rsidRPr="00D86314" w:rsidRDefault="00E735AA" w:rsidP="00D86314">
      <w:pPr>
        <w:spacing w:line="480" w:lineRule="auto"/>
        <w:ind w:firstLine="720"/>
      </w:pPr>
      <w:r>
        <w:t xml:space="preserve">In univariate analyses, a </w:t>
      </w:r>
      <w:r w:rsidR="005A44DC">
        <w:t>chi-squared test was performed</w:t>
      </w:r>
      <w:r>
        <w:t xml:space="preserve"> for binary outcomes, and </w:t>
      </w:r>
      <w:r w:rsidR="00564C0B">
        <w:t>unpaired t-tests for continuous outcomes</w:t>
      </w:r>
      <w:r w:rsidR="00297B86">
        <w:t xml:space="preserve">.  </w:t>
      </w:r>
      <w:r w:rsidR="00E909FF">
        <w:t xml:space="preserve">As mortality is a competing risk </w:t>
      </w:r>
      <w:r>
        <w:t>for</w:t>
      </w:r>
      <w:r w:rsidR="00E909FF">
        <w:t xml:space="preserve"> ICU LOS, total LOS, and duration of mechanical ventilation</w:t>
      </w:r>
      <w:r w:rsidR="00D86314">
        <w:t xml:space="preserve">, we used the cumulative incidence function to estimate the probability of the secondary outcome while allowing for the possibility of alternative </w:t>
      </w:r>
      <w:r w:rsidR="00D8469E">
        <w:t xml:space="preserve">outcomes (e.g. death) to occur </w:t>
      </w:r>
      <w:r w:rsidR="004B2195">
        <w:fldChar w:fldCharType="begin"/>
      </w:r>
      <w:r w:rsidR="006C4B3A">
        <w:instrText xml:space="preserve"> ADDIN PAPERS2_CITATIONS &lt;citation&gt;&lt;uuid&gt;AF81CBB7-88BD-41B6-A06E-F8C7100C5244&lt;/uuid&gt;&lt;priority&gt;5&lt;/priority&gt;&lt;publications&gt;&lt;publication&gt;&lt;location&gt;&amp;lt;html&amp;gt;&amp;lt;head&amp;gt;&amp;lt;meta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Home&amp;lt;/a&amp;gt;&amp;lt;/div&amp;gt;&amp;lt;/body&amp;gt;&amp;lt;/html&amp;gt;&lt;/location&gt;&lt;startpage&gt;1&lt;/startpage&gt;&lt;title&gt;The Statistical Analysis of Failure Time Data&lt;/title&gt;&lt;uuid&gt;4B77EA8B-9A57-42C3-AC65-63DA64D0300A&lt;/uuid&gt;&lt;subtype&gt;0&lt;/subtype&gt;&lt;publisher&gt;John Wiley &amp;amp; Sons, Ltd&lt;/publisher&gt;&lt;type&gt;0&lt;/type&gt;&lt;place&gt;Hoboken, New Jersey&lt;/place&gt;&lt;endpage&gt;47&lt;/endpage&gt;&lt;publication_date&gt;99200200001200000000200000&lt;/publication_date&gt;&lt;authors&gt;&lt;author&gt;&lt;firstName&gt;John&lt;/firstName&gt;&lt;middleNames&gt;D&lt;/middleNames&gt;&lt;lastName&gt;Kalbfleisch&lt;/lastName&gt;&lt;/author&gt;&lt;author&gt;&lt;firstName&gt;Ross&lt;/firstName&gt;&lt;middleNames&gt;L&lt;/middleNames&gt;&lt;lastName&gt;Prentice&lt;/lastName&gt;&lt;/author&gt;&lt;/authors&gt;&lt;/publication&gt;&lt;/publications&gt;&lt;cites&gt;&lt;/cites&gt;&lt;/citation&gt;</w:instrText>
      </w:r>
      <w:r w:rsidR="004B2195">
        <w:fldChar w:fldCharType="separate"/>
      </w:r>
      <w:r w:rsidR="00D8469E">
        <w:rPr>
          <w:rFonts w:ascii="Cambria" w:hAnsi="Cambria" w:cs="Cambria"/>
        </w:rPr>
        <w:t>{Kalbfleisch:2002tk}</w:t>
      </w:r>
      <w:r w:rsidR="004B2195">
        <w:fldChar w:fldCharType="end"/>
      </w:r>
      <w:r w:rsidR="00D8469E">
        <w:t>.</w:t>
      </w:r>
    </w:p>
    <w:p w14:paraId="2B3686F5" w14:textId="77777777" w:rsidR="00D252DB" w:rsidRPr="006B3587" w:rsidRDefault="00D252DB">
      <w:pPr>
        <w:rPr>
          <w:rFonts w:ascii="Times New Roman" w:hAnsi="Times New Roman" w:cs="Times New Roman"/>
          <w:u w:val="single"/>
        </w:rPr>
      </w:pPr>
    </w:p>
    <w:p w14:paraId="65E43BC5" w14:textId="77777777" w:rsidR="00CF5678" w:rsidRDefault="00FC5672" w:rsidP="00CF5678">
      <w:pPr>
        <w:spacing w:line="480" w:lineRule="auto"/>
        <w:rPr>
          <w:rFonts w:ascii="Times New Roman" w:hAnsi="Times New Roman" w:cs="Times New Roman"/>
          <w:b/>
        </w:rPr>
      </w:pPr>
      <w:r>
        <w:rPr>
          <w:rFonts w:ascii="Times New Roman" w:hAnsi="Times New Roman" w:cs="Times New Roman"/>
          <w:b/>
        </w:rPr>
        <w:t>RESULTS</w:t>
      </w:r>
    </w:p>
    <w:p w14:paraId="7FD5DB70" w14:textId="254D747B" w:rsidR="00E735AA" w:rsidRDefault="00FC5672" w:rsidP="00D83DFC">
      <w:pPr>
        <w:spacing w:line="480" w:lineRule="auto"/>
      </w:pPr>
      <w:r>
        <w:rPr>
          <w:rFonts w:ascii="Times New Roman" w:hAnsi="Times New Roman" w:cs="Times New Roman"/>
          <w:b/>
        </w:rPr>
        <w:tab/>
      </w:r>
      <w:r w:rsidR="006226A5">
        <w:rPr>
          <w:rFonts w:ascii="Times New Roman" w:hAnsi="Times New Roman" w:cs="Times New Roman"/>
        </w:rPr>
        <w:t>Of the</w:t>
      </w:r>
      <w:r w:rsidR="00D8469E">
        <w:rPr>
          <w:rFonts w:ascii="Times New Roman" w:hAnsi="Times New Roman" w:cs="Times New Roman"/>
        </w:rPr>
        <w:t xml:space="preserve"> </w:t>
      </w:r>
      <w:r w:rsidR="004D3924" w:rsidRPr="00D252DB">
        <w:rPr>
          <w:rFonts w:ascii="Times New Roman" w:hAnsi="Times New Roman" w:cs="Times New Roman"/>
          <w:color w:val="000000"/>
        </w:rPr>
        <w:t xml:space="preserve">24,581 </w:t>
      </w:r>
      <w:r w:rsidR="00D8469E">
        <w:rPr>
          <w:rFonts w:ascii="Times New Roman" w:hAnsi="Times New Roman" w:cs="Times New Roman"/>
        </w:rPr>
        <w:t xml:space="preserve">MIMIC-II </w:t>
      </w:r>
      <w:r w:rsidR="006226A5">
        <w:rPr>
          <w:rFonts w:ascii="Times New Roman" w:hAnsi="Times New Roman" w:cs="Times New Roman"/>
        </w:rPr>
        <w:t>patients</w:t>
      </w:r>
      <w:r w:rsidR="00D8469E">
        <w:rPr>
          <w:rFonts w:ascii="Times New Roman" w:hAnsi="Times New Roman" w:cs="Times New Roman"/>
        </w:rPr>
        <w:t xml:space="preserve"> reviewed, 1,776 </w:t>
      </w:r>
      <w:r w:rsidR="006226A5">
        <w:rPr>
          <w:rFonts w:ascii="Times New Roman" w:hAnsi="Times New Roman" w:cs="Times New Roman"/>
        </w:rPr>
        <w:t>patients</w:t>
      </w:r>
      <w:r w:rsidR="00D8469E">
        <w:rPr>
          <w:rFonts w:ascii="Times New Roman" w:hAnsi="Times New Roman" w:cs="Times New Roman"/>
        </w:rPr>
        <w:t xml:space="preserve"> met inclusion criteria (Figure 1)</w:t>
      </w:r>
      <w:r w:rsidR="006226A5">
        <w:rPr>
          <w:rFonts w:ascii="Times New Roman" w:hAnsi="Times New Roman" w:cs="Times New Roman"/>
        </w:rPr>
        <w:t xml:space="preserve">, of which 44.6% had an IAC. </w:t>
      </w:r>
      <w:r w:rsidR="006226A5">
        <w:t>Propensity score matching for</w:t>
      </w:r>
      <w:r w:rsidR="00CA54B6">
        <w:t xml:space="preserve"> IAC placement </w:t>
      </w:r>
      <w:r w:rsidR="006226A5">
        <w:t>yielded</w:t>
      </w:r>
      <w:r w:rsidR="00743522">
        <w:t xml:space="preserve"> a c-statistic of 0.79</w:t>
      </w:r>
      <w:r w:rsidR="00CA54B6">
        <w:t xml:space="preserve">.  After 1:1 matching, </w:t>
      </w:r>
      <w:r w:rsidR="00743522">
        <w:t>the propensity-matched sample consisted of 696 patients (348</w:t>
      </w:r>
      <w:r w:rsidR="00CA54B6">
        <w:t xml:space="preserve"> patients with respiratory failure who underwent IAC placement </w:t>
      </w:r>
      <w:r w:rsidR="00743522">
        <w:t>matched to</w:t>
      </w:r>
      <w:r w:rsidR="00CA54B6">
        <w:t xml:space="preserve"> </w:t>
      </w:r>
      <w:r w:rsidR="00743522">
        <w:t>348</w:t>
      </w:r>
      <w:r w:rsidR="00CA54B6">
        <w:t xml:space="preserve"> patients with respiratory failure who do no have an IAC placed</w:t>
      </w:r>
      <w:r w:rsidR="00743522">
        <w:t xml:space="preserve">).  </w:t>
      </w:r>
      <w:r w:rsidR="005A44DC">
        <w:t xml:space="preserve">In the matched cohort, the median age for the IAC and non-IAC groups were 54 (IQR 38-73) and 53 (IQR 35-72), respectively.  </w:t>
      </w:r>
      <w:r w:rsidR="00743522">
        <w:t>There were no differences in baseline covariates in the IAC and non-IAC propensity-matched groups</w:t>
      </w:r>
      <w:r w:rsidR="006226A5">
        <w:t xml:space="preserve"> (Figure 1), </w:t>
      </w:r>
      <w:r w:rsidR="006226A5">
        <w:lastRenderedPageBreak/>
        <w:t xml:space="preserve">including chronic comorbidities and acute respiratory diagnoses </w:t>
      </w:r>
      <w:r w:rsidR="00100D99">
        <w:t>such as</w:t>
      </w:r>
      <w:r w:rsidR="006226A5">
        <w:t xml:space="preserve"> acute respiratory distress syndrome </w:t>
      </w:r>
      <w:r w:rsidR="00100D99">
        <w:t>and</w:t>
      </w:r>
      <w:r w:rsidR="006226A5">
        <w:t xml:space="preserve"> pneumonia (Table 1).</w:t>
      </w:r>
      <w:r w:rsidR="00E735AA">
        <w:t xml:space="preserve"> </w:t>
      </w:r>
    </w:p>
    <w:p w14:paraId="4A5066F3" w14:textId="328B2D59" w:rsidR="00A133D3" w:rsidRDefault="00100D99" w:rsidP="00BB3FB6">
      <w:pPr>
        <w:spacing w:line="480" w:lineRule="auto"/>
        <w:ind w:firstLine="720"/>
      </w:pPr>
      <w:r>
        <w:t>After</w:t>
      </w:r>
      <w:r w:rsidR="00E735AA">
        <w:t xml:space="preserve"> propensity </w:t>
      </w:r>
      <w:r>
        <w:t xml:space="preserve">score </w:t>
      </w:r>
      <w:r w:rsidR="00E735AA">
        <w:t>matching</w:t>
      </w:r>
      <w:r w:rsidR="00D83DFC">
        <w:t xml:space="preserve">, </w:t>
      </w:r>
      <w:r w:rsidR="00E735AA">
        <w:t>there was no difference in</w:t>
      </w:r>
      <w:r w:rsidR="00D83DFC">
        <w:t xml:space="preserve"> 28-day mortality </w:t>
      </w:r>
      <w:r w:rsidR="005A44DC">
        <w:t>in the IAC group</w:t>
      </w:r>
      <w:r w:rsidR="00C30868">
        <w:t xml:space="preserve"> versus the non-IAC group (</w:t>
      </w:r>
      <w:r w:rsidR="00E735AA">
        <w:t xml:space="preserve">14.7% vs 15.2, </w:t>
      </w:r>
      <w:r w:rsidR="00C30868">
        <w:t>p=</w:t>
      </w:r>
      <w:r w:rsidR="00C93FB6">
        <w:t>0.9</w:t>
      </w:r>
      <w:r w:rsidR="002E3686">
        <w:t>; Table 2</w:t>
      </w:r>
      <w:r w:rsidR="00C30868">
        <w:t xml:space="preserve">). </w:t>
      </w:r>
      <w:r w:rsidR="00370845">
        <w:t xml:space="preserve"> </w:t>
      </w:r>
      <w:r w:rsidR="00BB3FB6">
        <w:t>Patient</w:t>
      </w:r>
      <w:r w:rsidR="008B3214">
        <w:t>s</w:t>
      </w:r>
      <w:r w:rsidR="00BB3FB6">
        <w:t xml:space="preserve"> with an IAC had a significantly </w:t>
      </w:r>
      <w:r w:rsidR="008B3214">
        <w:t>hig</w:t>
      </w:r>
      <w:r w:rsidR="00091550">
        <w:t>h</w:t>
      </w:r>
      <w:r w:rsidR="008B3214">
        <w:t xml:space="preserve">er </w:t>
      </w:r>
      <w:r w:rsidR="00BB3FB6">
        <w:t>like</w:t>
      </w:r>
      <w:ins w:id="0" w:author="lceli" w:date="2015-01-13T10:31:00Z">
        <w:r w:rsidR="00932E70">
          <w:t>li</w:t>
        </w:r>
      </w:ins>
      <w:r w:rsidR="00BB3FB6">
        <w:t xml:space="preserve">hood </w:t>
      </w:r>
      <w:r w:rsidR="008B3214">
        <w:t>for longer ICU stay</w:t>
      </w:r>
      <w:r w:rsidR="00BB3FB6">
        <w:t xml:space="preserve"> (sub-hazard ratio 0.72, p&lt;0.001, 95% CI [0.61, 0.86])</w:t>
      </w:r>
      <w:r w:rsidR="008B3214">
        <w:t xml:space="preserve"> and</w:t>
      </w:r>
      <w:r w:rsidR="00BB3FB6">
        <w:t xml:space="preserve"> </w:t>
      </w:r>
      <w:r w:rsidR="008B3214">
        <w:t>longer hospital stay</w:t>
      </w:r>
      <w:r w:rsidR="00BB3FB6">
        <w:t xml:space="preserve"> (sub-HR 0.71, p&lt;0.0001, 95% CI [0.6, 0.84])</w:t>
      </w:r>
      <w:r w:rsidR="008B3214">
        <w:t xml:space="preserve">. </w:t>
      </w:r>
      <w:commentRangeStart w:id="1"/>
      <w:r w:rsidR="008B3214">
        <w:t>Patient</w:t>
      </w:r>
      <w:r w:rsidR="00BB3FB6">
        <w:t xml:space="preserve"> </w:t>
      </w:r>
      <w:r w:rsidR="008B3214">
        <w:t>with an IAC also was less likely to</w:t>
      </w:r>
      <w:r w:rsidR="00BB3FB6">
        <w:t xml:space="preserve"> undergo successful </w:t>
      </w:r>
      <w:proofErr w:type="spellStart"/>
      <w:r w:rsidR="00BB3FB6">
        <w:t>extubation</w:t>
      </w:r>
      <w:proofErr w:type="spellEnd"/>
      <w:r w:rsidR="00BB3FB6">
        <w:t xml:space="preserve"> (sub-HR 0.74, p&lt;0.0001, 95% CI [0.63, 0.87]).   </w:t>
      </w:r>
      <w:commentRangeEnd w:id="1"/>
      <w:r w:rsidR="00932E70">
        <w:rPr>
          <w:rStyle w:val="CommentReference"/>
        </w:rPr>
        <w:commentReference w:id="1"/>
      </w:r>
      <w:r w:rsidR="00BB3FB6">
        <w:t xml:space="preserve">When survivors and non-survivors were </w:t>
      </w:r>
      <w:r w:rsidR="00D9006C">
        <w:t>separately analyzed</w:t>
      </w:r>
      <w:r w:rsidR="00BB3FB6">
        <w:t>, ICU LOS, hospital LOS, and duration of mechanical ventilation were significant</w:t>
      </w:r>
      <w:r w:rsidR="00096A90">
        <w:t xml:space="preserve">ly shorter </w:t>
      </w:r>
      <w:r w:rsidR="00D9006C">
        <w:t xml:space="preserve">among patients who did not have an </w:t>
      </w:r>
      <w:proofErr w:type="gramStart"/>
      <w:r w:rsidR="00D9006C">
        <w:t xml:space="preserve">IAC </w:t>
      </w:r>
      <w:r w:rsidR="00096A90">
        <w:t xml:space="preserve"> (</w:t>
      </w:r>
      <w:proofErr w:type="gramEnd"/>
      <w:r w:rsidR="00096A90">
        <w:t>T</w:t>
      </w:r>
      <w:r w:rsidR="00BB3FB6">
        <w:t xml:space="preserve">able 2).  </w:t>
      </w:r>
      <w:r w:rsidR="00E735AA">
        <w:t xml:space="preserve">Patients with an IAC had </w:t>
      </w:r>
      <w:r w:rsidR="00A133D3">
        <w:t>a median difference of 1.28 more</w:t>
      </w:r>
      <w:r w:rsidR="00E735AA">
        <w:t xml:space="preserve"> arterial blood gas measurements performed per day</w:t>
      </w:r>
      <w:r w:rsidR="00A133D3">
        <w:t xml:space="preserve"> (p&lt;0.0001). </w:t>
      </w:r>
    </w:p>
    <w:p w14:paraId="098A5D82" w14:textId="77777777" w:rsidR="00380A82" w:rsidRDefault="00380A82">
      <w:pPr>
        <w:rPr>
          <w:b/>
        </w:rPr>
      </w:pPr>
    </w:p>
    <w:p w14:paraId="1C3206EA" w14:textId="77777777" w:rsidR="00380A82" w:rsidRDefault="00380A82">
      <w:pPr>
        <w:rPr>
          <w:b/>
        </w:rPr>
      </w:pPr>
      <w:r>
        <w:rPr>
          <w:b/>
        </w:rPr>
        <w:t>DISCUSSION</w:t>
      </w:r>
    </w:p>
    <w:p w14:paraId="46400BCF" w14:textId="77777777" w:rsidR="00380A82" w:rsidRDefault="00380A82">
      <w:pPr>
        <w:rPr>
          <w:b/>
        </w:rPr>
      </w:pPr>
    </w:p>
    <w:p w14:paraId="2211E502" w14:textId="77777777" w:rsidR="00224551" w:rsidRDefault="00143E57" w:rsidP="00224551">
      <w:pPr>
        <w:spacing w:line="480" w:lineRule="auto"/>
        <w:ind w:firstLine="720"/>
      </w:pPr>
      <w:r>
        <w:t xml:space="preserve">In this </w:t>
      </w:r>
      <w:r w:rsidR="00CE09E8">
        <w:t>propensity-matched</w:t>
      </w:r>
      <w:r>
        <w:t xml:space="preserve"> cohort </w:t>
      </w:r>
      <w:r w:rsidR="00CE09E8">
        <w:t xml:space="preserve">analysis of </w:t>
      </w:r>
      <w:r>
        <w:t xml:space="preserve">mechanically ventilated patients who do not </w:t>
      </w:r>
      <w:r w:rsidR="006E20D6">
        <w:t xml:space="preserve">require vasopressor support, we report </w:t>
      </w:r>
      <w:r w:rsidR="00CE09E8">
        <w:t>no association between</w:t>
      </w:r>
      <w:r w:rsidR="006E20D6">
        <w:t xml:space="preserve"> the placement of an invasive arterial catheter </w:t>
      </w:r>
      <w:r w:rsidR="00CE09E8">
        <w:t>with 28-day mortality</w:t>
      </w:r>
      <w:r w:rsidR="002A3942">
        <w:t xml:space="preserve">.  Placement of IACs was, however, </w:t>
      </w:r>
      <w:r w:rsidR="006E20D6">
        <w:t>associated with a longer duration of mechanical ventilation</w:t>
      </w:r>
      <w:r w:rsidR="00CE09E8">
        <w:t xml:space="preserve">, ICU, and hospital LOS, and </w:t>
      </w:r>
      <w:r w:rsidR="006E20D6">
        <w:t xml:space="preserve">an increased </w:t>
      </w:r>
      <w:r w:rsidR="00C56927">
        <w:t>frequency</w:t>
      </w:r>
      <w:r w:rsidR="006E20D6">
        <w:t xml:space="preserve"> of arterial blood gas measurements</w:t>
      </w:r>
      <w:r w:rsidR="00D05E12">
        <w:t xml:space="preserve"> after matching patients for propensity to receive an IAC</w:t>
      </w:r>
      <w:r w:rsidR="006E20D6">
        <w:t xml:space="preserve">. </w:t>
      </w:r>
    </w:p>
    <w:p w14:paraId="238B4B48" w14:textId="2E1F9E68" w:rsidR="00224551" w:rsidRDefault="00224551" w:rsidP="00224551">
      <w:pPr>
        <w:spacing w:line="480" w:lineRule="auto"/>
        <w:ind w:firstLine="720"/>
      </w:pPr>
      <w:r>
        <w:t xml:space="preserve">The care of critically ill patients is </w:t>
      </w:r>
      <w:r w:rsidR="001A5600">
        <w:t>an excellent case study in</w:t>
      </w:r>
      <w:r>
        <w:t xml:space="preserve"> the </w:t>
      </w:r>
      <w:r w:rsidR="00D9006C">
        <w:t>adoption of</w:t>
      </w:r>
      <w:r>
        <w:t xml:space="preserve"> technological advancement within healthcare.  An example of this is the use of pulmonary arterial catheters (PAC) in critically ill patients, which was a widely </w:t>
      </w:r>
      <w:r w:rsidR="001A5600">
        <w:t xml:space="preserve">accepted and </w:t>
      </w:r>
      <w:r>
        <w:t>used monitoring device before 13</w:t>
      </w:r>
      <w:r w:rsidR="001A5600">
        <w:t xml:space="preserve"> subsequent</w:t>
      </w:r>
      <w:r>
        <w:t xml:space="preserve"> randomized clinical </w:t>
      </w:r>
      <w:r>
        <w:lastRenderedPageBreak/>
        <w:t xml:space="preserve">trials and </w:t>
      </w:r>
      <w:r w:rsidR="001A5600">
        <w:t>repeated</w:t>
      </w:r>
      <w:r>
        <w:t xml:space="preserve"> meta-analyses demonstrated no improvement in patient outcomes </w:t>
      </w:r>
      <w:r w:rsidR="004B2195">
        <w:fldChar w:fldCharType="begin"/>
      </w:r>
      <w:r w:rsidR="006C4B3A">
        <w:instrText xml:space="preserve"> ADDIN PAPERS2_CITATIONS &lt;citation&gt;&lt;uuid&gt;1F86CB55-08CA-4394-AAB9-0287C4D029F6&lt;/uuid&gt;&lt;priority&gt;6&lt;/priority&gt;&lt;publications&gt;&lt;publication&gt;&lt;uuid&gt;0113B3F9-FC16-404E-BC5A-104CC1ECD7D4&lt;/uuid&gt;&lt;volume&gt;294&lt;/volume&gt;&lt;doi&gt;10.1001/jama.294.13.1664&lt;/doi&gt;&lt;startpage&gt;1664&lt;/startpage&gt;&lt;publication_date&gt;99200510051200000000222000&lt;/publication_date&gt;&lt;url&gt;http://eutils.ncbi.nlm.nih.gov/entrez/eutils/elink.fcgi?dbfrom=pubmed&amp;amp;id=16204666&amp;amp;retmode=ref&amp;amp;cmd=prlinks&lt;/url&gt;&lt;type&gt;400&lt;/type&gt;&lt;title&gt;Impact of the pulmonary artery catheter in critically ill patients: meta-analysis of randomized clinical trials.&lt;/title&gt;&lt;location&gt;&amp;lt;html&amp;gt;&amp;lt;head&amp;gt;&amp;lt;meta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Cardiology, Columbia University Medical Center, New York, NY, USA.&lt;/institution&gt;&lt;number&gt;13&lt;/number&gt;&lt;subtype&gt;400&lt;/subtype&gt;&lt;endpage&gt;1670&lt;/endpage&gt;&lt;bundle&gt;&lt;publication&gt;&lt;publisher&gt;American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Monica&lt;/firstName&gt;&lt;middleNames&gt;R&lt;/middleNames&gt;&lt;lastName&gt;Shah&lt;/lastName&gt;&lt;/author&gt;&lt;author&gt;&lt;firstName&gt;Vic&lt;/firstName&gt;&lt;lastName&gt;Hasselblad&lt;/lastName&gt;&lt;/author&gt;&lt;author&gt;&lt;firstName&gt;Lynne&lt;/firstName&gt;&lt;middleNames&gt;W&lt;/middleNames&gt;&lt;lastName&gt;Stevenson&lt;/lastName&gt;&lt;/author&gt;&lt;author&gt;&lt;firstName&gt;Cynthia&lt;/firstName&gt;&lt;lastName&gt;Binanay&lt;/lastName&gt;&lt;/author&gt;&lt;author&gt;&lt;firstName&gt;Christopher&lt;/firstName&gt;&lt;middleNames&gt;M&lt;/middleNames&gt;&lt;lastName&gt;O'Connor&lt;/lastName&gt;&lt;/author&gt;&lt;author&gt;&lt;firstName&gt;George&lt;/firstName&gt;&lt;lastName&gt;Sopko&lt;/lastName&gt;&lt;/author&gt;&lt;author&gt;&lt;firstName&gt;Robert&lt;/firstName&gt;&lt;middleNames&gt;M&lt;/middleNames&gt;&lt;lastName&gt;Califf&lt;/lastName&gt;&lt;/author&gt;&lt;/authors&gt;&lt;/publication&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volume&gt;2&lt;/volume&gt;&lt;publication_date&gt;99201300001200000000200000&lt;/publication_date&gt;&lt;doi&gt;10.1002/14651858.CD003408.pub3&lt;/doi&gt;&lt;institution&gt;Department of Medicine, Cooper Medical School of Rowan University (CMSRU) and UMDNJ/RWJ Medical School, CooperUniversity Hospital, Camden, NJ, USA. rajaram-sri-sujanthy@cooperhealth.edu&lt;/institution&gt;&lt;title&gt;Pulmonary artery catheters for adult patients in intensive care.&lt;/title&gt;&lt;uuid&gt;1BAA348F-6A36-4970-853F-FB1D8FA965E9&lt;/uuid&gt;&lt;subtype&gt;400&lt;/subtype&gt;&lt;startpage&gt;CD003408&lt;/startpage&gt;&lt;type&gt;400&lt;/type&gt;&lt;url&gt;http://eutils.ncbi.nlm.nih.gov/entrez/eutils/elink.fcgi?dbfrom=pubmed&amp;amp;id=23450539&amp;amp;retmode=ref&amp;amp;cmd=prlinks&lt;/url&gt;&lt;bundle&gt;&lt;publication&gt;&lt;title&gt;Cochrane Database Syst Rev&lt;/title&gt;&lt;type&gt;-100&lt;/type&gt;&lt;subtype&gt;-100&lt;/subtype&gt;&lt;uuid&gt;16EC823D-F7AB-4C9A-BAA5-037B84751A91&lt;/uuid&gt;&lt;/publication&gt;&lt;/bundle&gt;&lt;authors&gt;&lt;author&gt;&lt;firstName&gt;Sujanthy&lt;/firstName&gt;&lt;middleNames&gt;S&lt;/middleNames&gt;&lt;lastName&gt;Rajaram&lt;/lastName&gt;&lt;/author&gt;&lt;author&gt;&lt;firstName&gt;Nayan&lt;/firstName&gt;&lt;middleNames&gt;K&lt;/middleNames&gt;&lt;lastName&gt;Desai&lt;/lastName&gt;&lt;/author&gt;&lt;author&gt;&lt;firstName&gt;Ankur&lt;/firstName&gt;&lt;lastName&gt;Kalra&lt;/lastName&gt;&lt;/author&gt;&lt;author&gt;&lt;firstName&gt;Mithil&lt;/firstName&gt;&lt;lastName&gt;Gajera&lt;/lastName&gt;&lt;/author&gt;&lt;author&gt;&lt;firstName&gt;Susan&lt;/firstName&gt;&lt;middleNames&gt;K&lt;/middleNames&gt;&lt;lastName&gt;Cavanaugh&lt;/lastName&gt;&lt;/author&gt;&lt;author&gt;&lt;firstName&gt;William&lt;/firstName&gt;&lt;lastName&gt;Brampton&lt;/lastName&gt;&lt;/author&gt;&lt;author&gt;&lt;firstName&gt;Duncan&lt;/firstName&gt;&lt;lastName&gt;Young&lt;/lastName&gt;&lt;/author&gt;&lt;author&gt;&lt;firstName&gt;Sheila&lt;/firstName&gt;&lt;lastName&gt;Harvey&lt;/lastName&gt;&lt;/author&gt;&lt;author&gt;&lt;firstName&gt;Kathy&lt;/firstName&gt;&lt;lastName&gt;Rowan&lt;/lastName&gt;&lt;/author&gt;&lt;/authors&gt;&lt;/publication&gt;&lt;/publications&gt;&lt;cites&gt;&lt;/cites&gt;&lt;/citation&gt;</w:instrText>
      </w:r>
      <w:r w:rsidR="004B2195">
        <w:fldChar w:fldCharType="separate"/>
      </w:r>
      <w:r>
        <w:rPr>
          <w:rFonts w:ascii="Cambria" w:hAnsi="Cambria" w:cs="Cambria"/>
        </w:rPr>
        <w:t>{Shah:2005kn, Rajaram:2013dw}</w:t>
      </w:r>
      <w:r w:rsidR="004B2195">
        <w:fldChar w:fldCharType="end"/>
      </w:r>
      <w:r w:rsidR="001A5600">
        <w:t xml:space="preserve"> led to </w:t>
      </w:r>
      <w:r>
        <w:t xml:space="preserve">subsequent declines in PAC utilization over time </w:t>
      </w:r>
      <w:r w:rsidR="004B2195">
        <w:fldChar w:fldCharType="begin"/>
      </w:r>
      <w:r w:rsidR="006C4B3A">
        <w:instrText xml:space="preserve"> ADDIN PAPERS2_CITATIONS &lt;citation&gt;&lt;uuid&gt;7BDE31A1-F11C-412F-9D85-FA2E8830C368&lt;/uuid&gt;&lt;priority&gt;7&lt;/priority&gt;&lt;publications&gt;&lt;publication&gt;&lt;uuid&gt;513477A3-E93A-4AF9-9D8F-249409DA9981&lt;/uuid&gt;&lt;volume&gt;298&lt;/volume&gt;&lt;doi&gt;10.1001/jama.298.4.423&lt;/doi&gt;&lt;startpage&gt;423&lt;/startpage&gt;&lt;publication_date&gt;99200707251200000000222000&lt;/publication_date&gt;&lt;url&gt;http://eutils.ncbi.nlm.nih.gov/entrez/eutils/elink.fcgi?dbfrom=pubmed&amp;amp;id=17652296&amp;amp;retmode=ref&amp;amp;cmd=prlinks&lt;/url&gt;&lt;type&gt;400&lt;/type&gt;&lt;title&gt;Trends in the use of the pulmonary artery catheter in the United States, 1993-2004.&lt;/title&gt;&lt;location&gt;&amp;lt;html&amp;gt;&amp;lt;head&amp;gt;&amp;lt;meta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Home&amp;lt;/a&amp;gt;&amp;lt;/div&amp;gt;&amp;lt;/body&amp;gt;&amp;lt;/html&amp;gt;&lt;/location&gt;&lt;institution&gt;Veterans Affairs Outcomes Group, Department of Veterans Affairs Medical Center, White River Junction, Vermont, USA. renda.s.wiener@dartmouth.edu&lt;/institution&gt;&lt;number&gt;4&lt;/number&gt;&lt;subtype&gt;400&lt;/subtype&gt;&lt;endpage&gt;429&lt;/endpage&gt;&lt;bundle&gt;&lt;publication&gt;&lt;publisher&gt;American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Renda&lt;/firstName&gt;&lt;middleNames&gt;Soylemez&lt;/middleNames&gt;&lt;lastName&gt;Wiener&lt;/lastName&gt;&lt;/author&gt;&lt;author&gt;&lt;firstName&gt;H&lt;/firstName&gt;&lt;middleNames&gt;Gilbert&lt;/middleNames&gt;&lt;lastName&gt;Welch&lt;/lastName&gt;&lt;/author&gt;&lt;/authors&gt;&lt;/publication&gt;&lt;publication&gt;&lt;uuid&gt;688DEF43-1C9E-427E-8B1D-B6505023B73B&lt;/uuid&gt;&lt;volume&gt;41&lt;/volume&gt;&lt;doi&gt;10.1097/CCM.0b013e318298a41e&lt;/doi&gt;&lt;startpage&gt;2667&lt;/startpage&gt;&lt;publication_date&gt;99201312001200000000220000&lt;/publication_date&gt;&lt;url&gt;http://eutils.ncbi.nlm.nih.gov/entrez/eutils/elink.fcgi?dbfrom=pubmed&amp;amp;id=23978814&amp;amp;retmode=ref&amp;amp;cmd=prlinks&lt;/url&gt;&lt;type&gt;400&lt;/type&gt;&lt;title&gt;Understanding changes in established practice: pulmonary artery catheter use in critically ill patients.&lt;/title&gt;&lt;location&gt;&amp;lt;html&amp;gt;&amp;lt;head&amp;gt;&amp;lt;meta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Home&amp;lt;/a&amp;gt;&amp;lt;/div&amp;gt;&amp;lt;/body&amp;gt;&amp;lt;/html&amp;gt;&lt;/location&gt;&lt;institution&gt;1Division of Pulmonary, Critical Care, and Sleep Medicine, Beth Israel Medical Center, Albert Einstein College of Medicine, New York, NY. 2Department of Anesthesiology, Department of Epidemiology, Columbia University, New York, NY.&lt;/institution&gt;&lt;number&gt;12&lt;/number&gt;&lt;subtype&gt;400&lt;/subtype&gt;&lt;endpage&gt;2676&lt;/endpage&gt;&lt;bundle&gt;&lt;publication&gt;&lt;title&gt;Critical Care Medicine&lt;/title&gt;&lt;type&gt;-100&lt;/type&gt;&lt;subtype&gt;-100&lt;/subtype&gt;&lt;uuid&gt;BDA144C0-B038-44E8-985D-D304B87FBFF1&lt;/uuid&gt;&lt;/publication&gt;&lt;/bundle&gt;&lt;authors&gt;&lt;author&gt;&lt;firstName&gt;Hayley&lt;/firstName&gt;&lt;middleNames&gt;B&lt;/middleNames&gt;&lt;lastName&gt;Gershengorn&lt;/lastName&gt;&lt;/author&gt;&lt;author&gt;&lt;firstName&gt;Hannah&lt;/firstName&gt;&lt;lastName&gt;Wunsch&lt;/lastName&gt;&lt;/author&gt;&lt;/authors&gt;&lt;/publication&gt;&lt;/publications&gt;&lt;cites&gt;&lt;/cites&gt;&lt;/citation&gt;</w:instrText>
      </w:r>
      <w:r w:rsidR="004B2195">
        <w:fldChar w:fldCharType="separate"/>
      </w:r>
      <w:r>
        <w:rPr>
          <w:rFonts w:ascii="Cambria" w:hAnsi="Cambria" w:cs="Cambria"/>
        </w:rPr>
        <w:t>{Wiener:2007jx, Gershengorn:2013bj}</w:t>
      </w:r>
      <w:r w:rsidR="004B2195">
        <w:fldChar w:fldCharType="end"/>
      </w:r>
      <w:r>
        <w:t xml:space="preserve">.   Despite lessons learned </w:t>
      </w:r>
      <w:r w:rsidR="001A5600">
        <w:t>from PACs</w:t>
      </w:r>
      <w:r>
        <w:t xml:space="preserve">, the use of IAC remains common, and in recent years the development and utilization of invasive and non-invasive modalities of hemodynamic monitoring has increased to include arterial waveform analysis, bedside echocardiography, esophageal Doppler, non-invasive </w:t>
      </w:r>
      <w:proofErr w:type="spellStart"/>
      <w:r>
        <w:t>bioimpedance</w:t>
      </w:r>
      <w:proofErr w:type="spellEnd"/>
      <w:r>
        <w:t>/</w:t>
      </w:r>
      <w:proofErr w:type="spellStart"/>
      <w:r>
        <w:t>bioreactance</w:t>
      </w:r>
      <w:proofErr w:type="spellEnd"/>
      <w:r>
        <w:t xml:space="preserve">, all with limited to no demonstrated benefit in patient outcomes.  RCTs to investigate </w:t>
      </w:r>
      <w:r w:rsidR="001A5600">
        <w:t>causal relationships between</w:t>
      </w:r>
      <w:r>
        <w:t xml:space="preserve"> technology </w:t>
      </w:r>
      <w:r w:rsidR="001A5600">
        <w:t xml:space="preserve">and outcomes, </w:t>
      </w:r>
      <w:r>
        <w:t>such as IAC use and mortality</w:t>
      </w:r>
      <w:r w:rsidR="00D9006C">
        <w:t>, within specific patient subsets and clinical contexts are warranted but unlikely going to take place given the huge cost and logistical challenges of performing RCTs in the ICU</w:t>
      </w:r>
      <w:r w:rsidR="001A5600">
        <w:t xml:space="preserve">.  </w:t>
      </w:r>
      <w:r>
        <w:t xml:space="preserve"> </w:t>
      </w:r>
      <w:r w:rsidR="00D9006C">
        <w:t>R</w:t>
      </w:r>
      <w:r>
        <w:t xml:space="preserve">esearch using highly granular databases such as MIMIC-II </w:t>
      </w:r>
      <w:r w:rsidR="001A5600">
        <w:t>should</w:t>
      </w:r>
      <w:r>
        <w:t xml:space="preserve"> be </w:t>
      </w:r>
      <w:r w:rsidR="006260AD">
        <w:t>explored</w:t>
      </w:r>
      <w:r>
        <w:t xml:space="preserve"> to identify sub-populations of critically ill patients that may benefit from specific technology application, thus allowing for a more parsimonious application of </w:t>
      </w:r>
      <w:r w:rsidR="001A5600">
        <w:t>technology</w:t>
      </w:r>
      <w:r>
        <w:t xml:space="preserve"> such as IACs.</w:t>
      </w:r>
    </w:p>
    <w:p w14:paraId="6743429A" w14:textId="3F8579F0" w:rsidR="00A70CAA" w:rsidRDefault="0073455A" w:rsidP="00513315">
      <w:pPr>
        <w:spacing w:line="480" w:lineRule="auto"/>
        <w:ind w:firstLine="720"/>
        <w:rPr>
          <w:ins w:id="2" w:author="Douglas Hsu" w:date="2015-01-12T12:46:00Z"/>
        </w:rPr>
      </w:pPr>
      <w:r>
        <w:t>There are several potential explanations for the lack of association between IAC use and patient outcomes in our analysis.  First, the arterial blood gas data and hemodynami</w:t>
      </w:r>
      <w:r w:rsidR="001E400F">
        <w:t xml:space="preserve">c measurements obtained from </w:t>
      </w:r>
      <w:r>
        <w:t>IAC</w:t>
      </w:r>
      <w:r w:rsidR="001E400F">
        <w:t>s</w:t>
      </w:r>
      <w:r>
        <w:t xml:space="preserve"> do not provide </w:t>
      </w:r>
      <w:r w:rsidR="001E400F">
        <w:t xml:space="preserve">valuable </w:t>
      </w:r>
      <w:r>
        <w:t xml:space="preserve">clinical data </w:t>
      </w:r>
      <w:r w:rsidR="001E400F">
        <w:t xml:space="preserve">that lead to changes </w:t>
      </w:r>
      <w:r w:rsidR="006260AD">
        <w:t>in</w:t>
      </w:r>
      <w:r w:rsidR="001E400F">
        <w:t xml:space="preserve"> management that </w:t>
      </w:r>
      <w:r w:rsidR="006260AD">
        <w:t>translate into a measurable impact on mortality or other endpoints</w:t>
      </w:r>
      <w:r w:rsidR="001E400F">
        <w:t>.</w:t>
      </w:r>
      <w:r>
        <w:t xml:space="preserve">  Alternatively, </w:t>
      </w:r>
      <w:r w:rsidR="001E400F">
        <w:t>the results of this analysis</w:t>
      </w:r>
      <w:r>
        <w:t xml:space="preserve"> may be due to unm</w:t>
      </w:r>
      <w:r w:rsidR="00224551">
        <w:t xml:space="preserve">easured confounding, which we </w:t>
      </w:r>
      <w:r>
        <w:t xml:space="preserve">attempted to account for </w:t>
      </w:r>
      <w:r w:rsidR="00224551">
        <w:t>by using</w:t>
      </w:r>
      <w:r w:rsidR="004A75CA">
        <w:t xml:space="preserve"> a propensity-matched cohort. </w:t>
      </w:r>
      <w:ins w:id="3" w:author="Douglas Hsu" w:date="2015-01-12T09:09:00Z">
        <w:r w:rsidR="001D7D3D">
          <w:t xml:space="preserve"> Our findings are consistent </w:t>
        </w:r>
      </w:ins>
      <w:ins w:id="4" w:author="Douglas Hsu" w:date="2015-01-12T09:10:00Z">
        <w:r w:rsidR="001D7D3D">
          <w:t>with</w:t>
        </w:r>
      </w:ins>
      <w:ins w:id="5" w:author="Douglas Hsu" w:date="2015-01-12T09:09:00Z">
        <w:r w:rsidR="001D7D3D">
          <w:t xml:space="preserve"> </w:t>
        </w:r>
      </w:ins>
      <w:ins w:id="6" w:author="Douglas Hsu" w:date="2015-01-12T09:10:00Z">
        <w:r w:rsidR="001D7D3D">
          <w:t xml:space="preserve">a recent study </w:t>
        </w:r>
      </w:ins>
      <w:ins w:id="7" w:author="Douglas Hsu" w:date="2015-01-12T09:14:00Z">
        <w:r w:rsidR="001D7D3D">
          <w:t xml:space="preserve">using the Project IMPACT </w:t>
        </w:r>
      </w:ins>
      <w:ins w:id="8" w:author="Douglas Hsu" w:date="2015-01-12T09:10:00Z">
        <w:r w:rsidR="001D7D3D">
          <w:t xml:space="preserve">database, which reported no association between IACs and </w:t>
        </w:r>
        <w:r w:rsidR="001D7D3D">
          <w:lastRenderedPageBreak/>
          <w:t xml:space="preserve">mortality </w:t>
        </w:r>
      </w:ins>
      <w:ins w:id="9" w:author="Douglas Hsu" w:date="2015-01-12T09:14:00Z">
        <w:r w:rsidR="001D7D3D">
          <w:t>in ICU patients</w:t>
        </w:r>
      </w:ins>
      <w:ins w:id="10" w:author="Douglas Hsu" w:date="2015-01-12T09:12:00Z">
        <w:r w:rsidR="001D7D3D">
          <w:t xml:space="preserve"> </w:t>
        </w:r>
        <w:r w:rsidR="001D7D3D">
          <w:fldChar w:fldCharType="begin"/>
        </w:r>
        <w:r w:rsidR="001D7D3D">
          <w:instrText xml:space="preserve"> ADDIN PAPERS2_CITATIONS &lt;citation&gt;&lt;uuid&gt;1D376280-27EA-4F1D-B8AA-F9884A234862&lt;/uuid&gt;&lt;priority&gt;0&lt;/priority&gt;&lt;publications&gt;&lt;publication&gt;&lt;volume&gt;174&lt;/volume&gt;&lt;publication_date&gt;99201411011200000000222000&lt;/publication_date&gt;&lt;number&gt;11&lt;/number&gt;&lt;doi&gt;10.1001/jamainternmed.2014.3297&lt;/doi&gt;&lt;startpage&gt;1746&lt;/startpage&gt;&lt;title&gt;Association Between Arterial Catheter Use and HospitalMortality in Intensive Care Units&lt;/title&gt;&lt;uuid&gt;FD0021EB-7985-4462-A0D6-27102DF78377&lt;/uuid&gt;&lt;subtype&gt;400&lt;/subtype&gt;&lt;type&gt;400&lt;/type&gt;&lt;url&gt;http://archinte.jamanetwork.com/article.aspx?doi=10.1001/jamainternmed.2014.3297&lt;/url&gt;&lt;bundle&gt;&lt;publication&gt;&lt;title&gt;JAMA internal medicine&lt;/title&gt;&lt;type&gt;-100&lt;/type&gt;&lt;subtype&gt;-100&lt;/subtype&gt;&lt;uuid&gt;B2F24C1A-3711-486D-B041-34C3236CA19C&lt;/uuid&gt;&lt;/publication&gt;&lt;/bundle&gt;&lt;authors&gt;&lt;author&gt;&lt;firstName&gt;Hayley&lt;/firstName&gt;&lt;middleNames&gt;B&lt;/middleNames&gt;&lt;lastName&gt;Gershengorn&lt;/lastName&gt;&lt;/author&gt;&lt;author&gt;&lt;firstName&gt;Hannah&lt;/firstName&gt;&lt;lastName&gt;Wunsch&lt;/lastName&gt;&lt;/author&gt;&lt;author&gt;&lt;firstName&gt;Damon&lt;/firstName&gt;&lt;middleNames&gt;C&lt;/middleNames&gt;&lt;lastName&gt;Scales&lt;/lastName&gt;&lt;/author&gt;&lt;author&gt;&lt;firstName&gt;Ryan&lt;/firstName&gt;&lt;lastName&gt;Zarychanski&lt;/lastName&gt;&lt;/author&gt;&lt;author&gt;&lt;firstName&gt;Gordon&lt;/firstName&gt;&lt;lastName&gt;Rubenfeld&lt;/lastName&gt;&lt;/author&gt;&lt;author&gt;&lt;firstName&gt;Allan&lt;/firstName&gt;&lt;lastName&gt;Garland&lt;/lastName&gt;&lt;/author&gt;&lt;/authors&gt;&lt;/publication&gt;&lt;/publications&gt;&lt;cites&gt;&lt;/cites&gt;&lt;/citation&gt;</w:instrText>
        </w:r>
      </w:ins>
      <w:r w:rsidR="001D7D3D">
        <w:fldChar w:fldCharType="separate"/>
      </w:r>
      <w:ins w:id="11" w:author="Douglas Hsu" w:date="2015-01-12T09:12:00Z">
        <w:r w:rsidR="001D7D3D">
          <w:rPr>
            <w:rFonts w:ascii="Cambria" w:hAnsi="Cambria" w:cs="Cambria"/>
          </w:rPr>
          <w:t>{Gershengorn:2014cl}</w:t>
        </w:r>
        <w:r w:rsidR="001D7D3D">
          <w:fldChar w:fldCharType="end"/>
        </w:r>
      </w:ins>
      <w:ins w:id="12" w:author="Douglas Hsu" w:date="2015-01-12T09:10:00Z">
        <w:r w:rsidR="001D7D3D">
          <w:t>.</w:t>
        </w:r>
      </w:ins>
      <w:ins w:id="13" w:author="Douglas Hsu" w:date="2015-01-12T09:12:00Z">
        <w:r w:rsidR="00A70CAA">
          <w:t xml:space="preserve">   O</w:t>
        </w:r>
        <w:r w:rsidR="001D7D3D">
          <w:t xml:space="preserve">ur findings </w:t>
        </w:r>
      </w:ins>
      <w:ins w:id="14" w:author="Douglas Hsu" w:date="2015-01-12T09:13:00Z">
        <w:r w:rsidR="001D7D3D">
          <w:t>extend</w:t>
        </w:r>
      </w:ins>
      <w:ins w:id="15" w:author="Douglas Hsu" w:date="2015-01-12T09:12:00Z">
        <w:r w:rsidR="001D7D3D">
          <w:t xml:space="preserve"> </w:t>
        </w:r>
      </w:ins>
      <w:ins w:id="16" w:author="Douglas Hsu" w:date="2015-01-12T09:13:00Z">
        <w:r w:rsidR="001D7D3D">
          <w:t>those from</w:t>
        </w:r>
      </w:ins>
      <w:ins w:id="17" w:author="Douglas Hsu" w:date="2015-01-12T09:12:00Z">
        <w:r w:rsidR="001D7D3D">
          <w:t xml:space="preserve"> </w:t>
        </w:r>
      </w:ins>
      <w:ins w:id="18" w:author="Douglas Hsu" w:date="2015-01-12T09:13:00Z">
        <w:r w:rsidR="001D7D3D">
          <w:t xml:space="preserve">the </w:t>
        </w:r>
      </w:ins>
      <w:ins w:id="19" w:author="Douglas Hsu" w:date="2015-01-12T09:15:00Z">
        <w:r w:rsidR="001D7D3D">
          <w:t>Project IMPACT</w:t>
        </w:r>
      </w:ins>
      <w:ins w:id="20" w:author="Douglas Hsu" w:date="2015-01-12T09:13:00Z">
        <w:r w:rsidR="001D7D3D">
          <w:t xml:space="preserve"> study</w:t>
        </w:r>
      </w:ins>
      <w:ins w:id="21" w:author="Douglas Hsu" w:date="2015-01-12T09:12:00Z">
        <w:r w:rsidR="001D7D3D">
          <w:t xml:space="preserve"> by</w:t>
        </w:r>
      </w:ins>
      <w:ins w:id="22" w:author="Douglas Hsu" w:date="2015-01-12T12:48:00Z">
        <w:r w:rsidR="00A70CAA">
          <w:t xml:space="preserve"> limiting effect modification by</w:t>
        </w:r>
      </w:ins>
      <w:ins w:id="23" w:author="Douglas Hsu" w:date="2015-01-12T09:12:00Z">
        <w:r w:rsidR="001D7D3D">
          <w:t xml:space="preserve"> examining a subset of critically ill patients not</w:t>
        </w:r>
      </w:ins>
      <w:ins w:id="24" w:author="Douglas Hsu" w:date="2015-01-12T09:13:00Z">
        <w:r w:rsidR="001D7D3D">
          <w:t xml:space="preserve"> previously examined.</w:t>
        </w:r>
      </w:ins>
      <w:ins w:id="25" w:author="Douglas Hsu" w:date="2015-01-12T12:46:00Z">
        <w:r w:rsidR="00A70CAA">
          <w:t xml:space="preserve"> </w:t>
        </w:r>
      </w:ins>
    </w:p>
    <w:p w14:paraId="03F141E3" w14:textId="00C2D33A" w:rsidR="003548C2" w:rsidRDefault="003548C2" w:rsidP="00513315">
      <w:pPr>
        <w:spacing w:line="480" w:lineRule="auto"/>
        <w:ind w:firstLine="720"/>
        <w:rPr>
          <w:ins w:id="26" w:author="Douglas Hsu" w:date="2015-01-12T11:54:00Z"/>
        </w:rPr>
      </w:pPr>
      <w:ins w:id="27" w:author="Douglas Hsu" w:date="2015-01-12T11:54:00Z">
        <w:r>
          <w:t>Additionally,</w:t>
        </w:r>
      </w:ins>
      <w:ins w:id="28" w:author="Douglas Hsu" w:date="2015-01-12T11:58:00Z">
        <w:r>
          <w:t xml:space="preserve"> </w:t>
        </w:r>
      </w:ins>
      <w:ins w:id="29" w:author="Douglas Hsu" w:date="2015-01-12T12:22:00Z">
        <w:r w:rsidR="00BE2128">
          <w:t xml:space="preserve">the MIMIC-II database </w:t>
        </w:r>
      </w:ins>
      <w:ins w:id="30" w:author="lceli" w:date="2015-01-13T10:36:00Z">
        <w:r w:rsidR="00932E70">
          <w:t>contains</w:t>
        </w:r>
      </w:ins>
      <w:ins w:id="31" w:author="Douglas Hsu" w:date="2015-01-12T12:22:00Z">
        <w:del w:id="32" w:author="lceli" w:date="2015-01-13T10:36:00Z">
          <w:r w:rsidR="00BE2128" w:rsidDel="00932E70">
            <w:delText>uses</w:delText>
          </w:r>
        </w:del>
        <w:r w:rsidR="00BE2128">
          <w:t xml:space="preserve"> comprehensive electronic health record </w:t>
        </w:r>
      </w:ins>
      <w:ins w:id="33" w:author="Douglas Hsu" w:date="2015-01-12T12:25:00Z">
        <w:r w:rsidR="006C4B3A">
          <w:t xml:space="preserve">(EHR) </w:t>
        </w:r>
      </w:ins>
      <w:ins w:id="34" w:author="Douglas Hsu" w:date="2015-01-12T12:22:00Z">
        <w:r w:rsidR="00BE2128">
          <w:t xml:space="preserve">data </w:t>
        </w:r>
        <w:del w:id="35" w:author="lceli" w:date="2015-01-13T10:36:00Z">
          <w:r w:rsidR="00BE2128" w:rsidDel="00932E70">
            <w:delText xml:space="preserve">including all data </w:delText>
          </w:r>
        </w:del>
        <w:r w:rsidR="00BE2128">
          <w:t xml:space="preserve">throughout the hospital course.  </w:t>
        </w:r>
        <w:del w:id="36" w:author="lceli" w:date="2015-01-13T10:36:00Z">
          <w:r w:rsidR="00BE2128" w:rsidDel="00932E70">
            <w:delText>We have previously</w:delText>
          </w:r>
        </w:del>
      </w:ins>
      <w:ins w:id="37" w:author="Douglas Hsu" w:date="2015-01-12T12:24:00Z">
        <w:del w:id="38" w:author="lceli" w:date="2015-01-13T10:36:00Z">
          <w:r w:rsidR="006C4B3A" w:rsidDel="00932E70">
            <w:delText xml:space="preserve"> written about the use of </w:delText>
          </w:r>
        </w:del>
      </w:ins>
      <w:ins w:id="39" w:author="Douglas Hsu" w:date="2015-01-12T12:25:00Z">
        <w:del w:id="40" w:author="lceli" w:date="2015-01-13T10:36:00Z">
          <w:r w:rsidR="006C4B3A" w:rsidDel="00932E70">
            <w:delText>EHR</w:delText>
          </w:r>
        </w:del>
      </w:ins>
      <w:ins w:id="41" w:author="Douglas Hsu" w:date="2015-01-12T12:22:00Z">
        <w:del w:id="42" w:author="lceli" w:date="2015-01-13T10:36:00Z">
          <w:r w:rsidR="00BE2128" w:rsidDel="00932E70">
            <w:delText xml:space="preserve"> </w:delText>
          </w:r>
        </w:del>
      </w:ins>
      <w:ins w:id="43" w:author="Douglas Hsu" w:date="2015-01-12T12:25:00Z">
        <w:del w:id="44" w:author="lceli" w:date="2015-01-13T10:36:00Z">
          <w:r w:rsidR="006C4B3A" w:rsidDel="00932E70">
            <w:delText xml:space="preserve">data to support clinical decision support through </w:delText>
          </w:r>
        </w:del>
      </w:ins>
      <w:ins w:id="45" w:author="Douglas Hsu" w:date="2015-01-12T12:26:00Z">
        <w:del w:id="46" w:author="lceli" w:date="2015-01-13T10:36:00Z">
          <w:r w:rsidR="006C4B3A" w:rsidDel="00932E70">
            <w:delText>“data driven” clinical decision support</w:delText>
          </w:r>
        </w:del>
      </w:ins>
      <w:ins w:id="47" w:author="Douglas Hsu" w:date="2015-01-12T12:32:00Z">
        <w:del w:id="48" w:author="lceli" w:date="2015-01-13T10:36:00Z">
          <w:r w:rsidR="00513315" w:rsidDel="00932E70">
            <w:delText xml:space="preserve"> that leverages accurate time-stamping data at the time the decision making occurs</w:delText>
          </w:r>
        </w:del>
      </w:ins>
      <w:ins w:id="49" w:author="Douglas Hsu" w:date="2015-01-12T12:26:00Z">
        <w:del w:id="50" w:author="lceli" w:date="2015-01-13T10:36:00Z">
          <w:r w:rsidR="006C4B3A" w:rsidDel="00932E70">
            <w:delText xml:space="preserve"> </w:delText>
          </w:r>
        </w:del>
      </w:ins>
      <w:ins w:id="51" w:author="Douglas Hsu" w:date="2015-01-12T12:29:00Z">
        <w:del w:id="52" w:author="lceli" w:date="2015-01-13T10:36:00Z">
          <w:r w:rsidR="006C4B3A" w:rsidDel="00932E70">
            <w:fldChar w:fldCharType="begin"/>
          </w:r>
          <w:r w:rsidR="006C4B3A" w:rsidDel="00932E70">
            <w:delInstrText xml:space="preserve"> ADDIN PAPERS2_CITATIONS &lt;citation&gt;&lt;uuid&gt;F6FD6DB2-90A3-4A4E-8C0A-C47532BD1291&lt;/uuid&gt;&lt;priority&gt;0&lt;/priority&gt;&lt;publications&gt;&lt;publication&gt;&lt;uuid&gt;32E64869-BB71-47CA-A051-943D9A9183E8&lt;/uuid&gt;&lt;volume&gt;20&lt;/volume&gt;&lt;doi&gt;10.1097/MCC.0000000000000137&lt;/doi&gt;&lt;startpage&gt;573&lt;/startpage&gt;&lt;publication_date&gt;99201410001200000000220000&lt;/publication_date&gt;&lt;url&gt;http://eutils.ncbi.nlm.nih.gov/entrez/eutils/elink.fcgi?dbfrom=pubmed&amp;amp;id=25137399&amp;amp;retmode=ref&amp;amp;cmd=prlinks&lt;/url&gt;&lt;type&gt;400&lt;/type&gt;&lt;title&gt;Optimal data systems: the future of clinical predictions and decision support.&lt;/title&gt;&lt;institution&gt;aMassachusetts Institute of Technology, Cambridge, Massachusetts bHuntington Medical Research Institutes, Pasadena, California cUniversity of Virginia School of Medicine, Charlottesville, Virginia, USA *Dr Leo A. Celi, Dr Marie Csete, and Dr David Stone contributed equally to this manuscript.&lt;/institution&gt;&lt;number&gt;5&lt;/number&gt;&lt;subtype&gt;400&lt;/subtype&gt;&lt;endpage&gt;580&lt;/endpage&gt;&lt;bundle&gt;&lt;publication&gt;&lt;title&gt;Current opinion in critical care&lt;/title&gt;&lt;type&gt;-100&lt;/type&gt;&lt;subtype&gt;-100&lt;/subtype&gt;&lt;uuid&gt;7390BD5C-37F4-4F3F-9DB4-9D5680082651&lt;/uuid&gt;&lt;/publication&gt;&lt;/bundle&gt;&lt;authors&gt;&lt;author&gt;&lt;firstName&gt;Leo&lt;/firstName&gt;&lt;middleNames&gt;A&lt;/middleNames&gt;&lt;lastName&gt;Celi&lt;/lastName&gt;&lt;/author&gt;&lt;author&gt;&lt;firstName&gt;Marie&lt;/firstName&gt;&lt;lastName&gt;Csete&lt;/lastName&gt;&lt;/author&gt;&lt;author&gt;&lt;firstName&gt;David&lt;/firstName&gt;&lt;lastName&gt;Stone&lt;/lastName&gt;&lt;/author&gt;&lt;/authors&gt;&lt;/publication&gt;&lt;/publications&gt;&lt;cites&gt;&lt;/cites&gt;&lt;/citation&gt;</w:delInstrText>
          </w:r>
        </w:del>
      </w:ins>
      <w:del w:id="53" w:author="lceli" w:date="2015-01-13T10:36:00Z">
        <w:r w:rsidR="006C4B3A" w:rsidDel="00932E70">
          <w:fldChar w:fldCharType="separate"/>
        </w:r>
      </w:del>
      <w:ins w:id="54" w:author="Douglas Hsu" w:date="2015-01-12T12:29:00Z">
        <w:del w:id="55" w:author="lceli" w:date="2015-01-13T10:36:00Z">
          <w:r w:rsidR="006C4B3A" w:rsidDel="00932E70">
            <w:rPr>
              <w:rFonts w:ascii="Cambria" w:hAnsi="Cambria" w:cs="Cambria"/>
            </w:rPr>
            <w:delText>{Celi:2014iw}</w:delText>
          </w:r>
          <w:r w:rsidR="006C4B3A" w:rsidDel="00932E70">
            <w:fldChar w:fldCharType="end"/>
          </w:r>
          <w:r w:rsidR="006C4B3A" w:rsidDel="00932E70">
            <w:delText xml:space="preserve">.  </w:delText>
          </w:r>
        </w:del>
      </w:ins>
      <w:ins w:id="56" w:author="Douglas Hsu" w:date="2015-01-12T12:30:00Z">
        <w:r w:rsidR="00CF7C31">
          <w:t xml:space="preserve">Our analysis leverages </w:t>
        </w:r>
      </w:ins>
      <w:ins w:id="57" w:author="lceli" w:date="2015-01-13T10:37:00Z">
        <w:r w:rsidR="00932E70">
          <w:t xml:space="preserve">the availability of the time series of vital signs and laboratory results and </w:t>
        </w:r>
      </w:ins>
      <w:ins w:id="58" w:author="Douglas Hsu" w:date="2015-01-12T12:32:00Z">
        <w:r w:rsidR="00513315">
          <w:t xml:space="preserve">accurate time-stamping </w:t>
        </w:r>
      </w:ins>
      <w:ins w:id="59" w:author="lceli" w:date="2015-01-13T10:37:00Z">
        <w:r w:rsidR="00932E70">
          <w:t>of interventions</w:t>
        </w:r>
      </w:ins>
      <w:ins w:id="60" w:author="Douglas Hsu" w:date="2015-01-12T12:32:00Z">
        <w:del w:id="61" w:author="lceli" w:date="2015-01-13T10:37:00Z">
          <w:r w:rsidR="00513315" w:rsidDel="00932E70">
            <w:delText>data in MIMIC-II</w:delText>
          </w:r>
        </w:del>
      </w:ins>
      <w:ins w:id="62" w:author="Douglas Hsu" w:date="2015-01-12T12:30:00Z">
        <w:r w:rsidR="00CF7C31">
          <w:t xml:space="preserve"> to </w:t>
        </w:r>
      </w:ins>
      <w:ins w:id="63" w:author="lceli" w:date="2015-01-13T10:38:00Z">
        <w:r w:rsidR="00932E70">
          <w:t>build a</w:t>
        </w:r>
      </w:ins>
      <w:ins w:id="64" w:author="Douglas Hsu" w:date="2015-01-12T12:30:00Z">
        <w:del w:id="65" w:author="lceli" w:date="2015-01-13T10:38:00Z">
          <w:r w:rsidR="00CF7C31" w:rsidDel="00932E70">
            <w:delText>improve our</w:delText>
          </w:r>
        </w:del>
        <w:r w:rsidR="00CF7C31">
          <w:t xml:space="preserve"> propensity score model by including variables and </w:t>
        </w:r>
      </w:ins>
      <w:ins w:id="66" w:author="Douglas Hsu" w:date="2015-01-12T12:31:00Z">
        <w:r w:rsidR="00CF7C31">
          <w:t>confounders at the</w:t>
        </w:r>
      </w:ins>
      <w:ins w:id="67" w:author="lceli" w:date="2015-01-13T10:38:00Z">
        <w:r w:rsidR="00932E70">
          <w:t xml:space="preserve"> time</w:t>
        </w:r>
      </w:ins>
      <w:ins w:id="68" w:author="Douglas Hsu" w:date="2015-01-12T12:33:00Z">
        <w:r w:rsidR="00513315">
          <w:t xml:space="preserve"> that </w:t>
        </w:r>
      </w:ins>
      <w:ins w:id="69" w:author="lceli" w:date="2015-01-13T10:38:00Z">
        <w:r w:rsidR="00932E70">
          <w:t>the clinical decision was made</w:t>
        </w:r>
      </w:ins>
      <w:ins w:id="70" w:author="Douglas Hsu" w:date="2015-01-12T12:33:00Z">
        <w:del w:id="71" w:author="lceli" w:date="2015-01-13T10:38:00Z">
          <w:r w:rsidR="00513315" w:rsidDel="00932E70">
            <w:delText>endotracheal intubation occurs</w:delText>
          </w:r>
        </w:del>
        <w:r w:rsidR="00513315">
          <w:t>.</w:t>
        </w:r>
      </w:ins>
      <w:ins w:id="72" w:author="lceli" w:date="2015-01-13T10:39:00Z">
        <w:r w:rsidR="00932E70">
          <w:t xml:space="preserve"> This will be particularly useful for decision analysis, </w:t>
        </w:r>
        <w:r w:rsidR="00835573">
          <w:t xml:space="preserve">evaluation of information gain or comparative effectiveness which </w:t>
        </w:r>
        <w:proofErr w:type="gramStart"/>
        <w:r w:rsidR="00835573">
          <w:t>have</w:t>
        </w:r>
        <w:proofErr w:type="gramEnd"/>
        <w:r w:rsidR="00835573">
          <w:t xml:space="preserve"> been traditionally performed using low-resolution data.</w:t>
        </w:r>
      </w:ins>
      <w:bookmarkStart w:id="73" w:name="_GoBack"/>
      <w:bookmarkEnd w:id="73"/>
    </w:p>
    <w:p w14:paraId="31D3BC8F" w14:textId="29963EBB" w:rsidR="004A75CA" w:rsidRDefault="001D7D3D" w:rsidP="001D7D3D">
      <w:pPr>
        <w:spacing w:line="480" w:lineRule="auto"/>
        <w:ind w:firstLine="720"/>
      </w:pPr>
      <w:ins w:id="74" w:author="Douglas Hsu" w:date="2015-01-12T09:15:00Z">
        <w:r>
          <w:t xml:space="preserve">Our findings support </w:t>
        </w:r>
      </w:ins>
      <w:r w:rsidR="004A75CA">
        <w:t xml:space="preserve">the need for </w:t>
      </w:r>
      <w:r w:rsidR="00224551">
        <w:t xml:space="preserve">replication in additional large critical care databases, as well as </w:t>
      </w:r>
      <w:r w:rsidR="004A75CA">
        <w:t xml:space="preserve">future randomized controlled trials </w:t>
      </w:r>
      <w:r w:rsidR="00934DA7">
        <w:t xml:space="preserve">to </w:t>
      </w:r>
      <w:r w:rsidR="00224551">
        <w:t>investigate</w:t>
      </w:r>
      <w:r w:rsidR="00934DA7">
        <w:t xml:space="preserve"> causation </w:t>
      </w:r>
      <w:proofErr w:type="gramStart"/>
      <w:r w:rsidR="00934DA7">
        <w:t>between</w:t>
      </w:r>
      <w:proofErr w:type="gramEnd"/>
      <w:r w:rsidR="00934DA7">
        <w:t xml:space="preserve"> IAC and patient outcomes. </w:t>
      </w:r>
    </w:p>
    <w:p w14:paraId="22F584A8" w14:textId="27B9B7D7" w:rsidR="006260AD" w:rsidRDefault="00F21359" w:rsidP="00F21359">
      <w:pPr>
        <w:spacing w:line="480" w:lineRule="auto"/>
        <w:ind w:firstLine="720"/>
      </w:pPr>
      <w:r>
        <w:t>The strength of our study lies in the breadth</w:t>
      </w:r>
      <w:r w:rsidR="006260AD">
        <w:t>, including the resolution,</w:t>
      </w:r>
      <w:r>
        <w:t xml:space="preserve"> of measured variables included within the MIMIC-II database, encompassing baseline patient demographic variables</w:t>
      </w:r>
      <w:proofErr w:type="gramStart"/>
      <w:r>
        <w:t xml:space="preserve">,  </w:t>
      </w:r>
      <w:r w:rsidR="006260AD">
        <w:t>time</w:t>
      </w:r>
      <w:proofErr w:type="gramEnd"/>
      <w:r w:rsidR="006260AD">
        <w:t xml:space="preserve"> series</w:t>
      </w:r>
      <w:r>
        <w:t xml:space="preserve"> laboratory, vital sign, and hemodynamic data</w:t>
      </w:r>
      <w:r w:rsidR="006260AD">
        <w:t>, and time-stamped interventions</w:t>
      </w:r>
      <w:r>
        <w:t xml:space="preserve">. </w:t>
      </w:r>
      <w:r w:rsidR="006260AD">
        <w:t>Such granularity is important in creating propensity score models at the time when the decisions are made, especially in a highly-dynamic setting such as the ICU.</w:t>
      </w:r>
      <w:r>
        <w:t xml:space="preserve"> </w:t>
      </w:r>
    </w:p>
    <w:p w14:paraId="3FEED82E" w14:textId="257DEB6A" w:rsidR="0073455A" w:rsidRDefault="0073455A" w:rsidP="00F21359">
      <w:pPr>
        <w:spacing w:line="480" w:lineRule="auto"/>
        <w:ind w:firstLine="720"/>
      </w:pPr>
      <w:r>
        <w:lastRenderedPageBreak/>
        <w:t>There are several limitations</w:t>
      </w:r>
      <w:r w:rsidR="006260AD">
        <w:t>, however,</w:t>
      </w:r>
      <w:r>
        <w:t xml:space="preserve"> that should be noted.  First, as this is a single-center study from an academic tertiary care center, our findings may not be generalizable to other institutions.  Our findings may also be </w:t>
      </w:r>
      <w:r w:rsidR="006260AD">
        <w:t>marred by</w:t>
      </w:r>
      <w:r w:rsidR="00224551">
        <w:t xml:space="preserve"> residual confounding, although we attempted to account for this through propensity matching.  Additionally, the potential for </w:t>
      </w:r>
      <w:r>
        <w:t>immortal time bias and indication bias</w:t>
      </w:r>
      <w:r w:rsidR="00224551">
        <w:t xml:space="preserve"> is present, as in all observational studies</w:t>
      </w:r>
      <w:r>
        <w:t xml:space="preserve">. </w:t>
      </w:r>
      <w:r w:rsidR="004A75CA">
        <w:t xml:space="preserve"> We attempted to minimize interaction or effect modification by limiting our primary analysis to patients admitted to the ICU with acute respiratory failure without hemodynamic compromise requiring vasopressor support.   </w:t>
      </w:r>
      <w:r w:rsidR="006260AD">
        <w:t>W</w:t>
      </w:r>
      <w:r>
        <w:t xml:space="preserve">e are unable to report potential adverse events associated with IAC placement and use, including catheter-associated bloods stream infections or vascular </w:t>
      </w:r>
      <w:r w:rsidR="004A75CA">
        <w:t>complications</w:t>
      </w:r>
      <w:r w:rsidR="006260AD">
        <w:t>, as these were not consistently captured in MIMIC-II</w:t>
      </w:r>
      <w:r>
        <w:t xml:space="preserve">.  </w:t>
      </w:r>
      <w:r w:rsidR="00F21359">
        <w:t xml:space="preserve">Finally, our findings do not support an association between IAC use and mortality, </w:t>
      </w:r>
      <w:r w:rsidR="000E4266">
        <w:t xml:space="preserve">and </w:t>
      </w:r>
      <w:r w:rsidR="00F21359">
        <w:t>only randomized controlled trials can establish a causal relationship.</w:t>
      </w:r>
    </w:p>
    <w:p w14:paraId="48E82A90" w14:textId="77777777" w:rsidR="00516A0B" w:rsidRPr="00F21359" w:rsidRDefault="004A75CA" w:rsidP="00F21359">
      <w:pPr>
        <w:spacing w:line="480" w:lineRule="auto"/>
        <w:ind w:firstLine="720"/>
      </w:pPr>
      <w:r>
        <w:t xml:space="preserve"> </w:t>
      </w:r>
    </w:p>
    <w:p w14:paraId="0DB5A597" w14:textId="77777777"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Conclusions</w:t>
      </w:r>
    </w:p>
    <w:p w14:paraId="0C9E4C14" w14:textId="77777777" w:rsidR="00286B03" w:rsidRPr="008D6C0F" w:rsidRDefault="00286B03" w:rsidP="00D717F6">
      <w:pPr>
        <w:spacing w:line="480" w:lineRule="auto"/>
        <w:ind w:firstLine="720"/>
        <w:rPr>
          <w:rFonts w:ascii="Times New Roman" w:hAnsi="Times New Roman" w:cs="Times New Roman"/>
        </w:rPr>
      </w:pPr>
      <w:r>
        <w:rPr>
          <w:rFonts w:ascii="Times New Roman" w:hAnsi="Times New Roman" w:cs="Times New Roman"/>
        </w:rPr>
        <w:t>In this single center, retrospective study of mechanically ventilated patients who are hemodynamically stable, the placement of invasive arterial catheters was not associated with a change in mortality as compared to propensity-matched patients without invasive arterial catheters.</w:t>
      </w:r>
      <w:r w:rsidR="008D6C0F">
        <w:rPr>
          <w:rFonts w:ascii="Times New Roman" w:hAnsi="Times New Roman" w:cs="Times New Roman"/>
        </w:rPr>
        <w:t xml:space="preserve">  In</w:t>
      </w:r>
      <w:r w:rsidR="00B71947">
        <w:rPr>
          <w:rFonts w:ascii="Times New Roman" w:hAnsi="Times New Roman" w:cs="Times New Roman"/>
        </w:rPr>
        <w:t>vasive arterial catheters were</w:t>
      </w:r>
      <w:r w:rsidR="008D6C0F">
        <w:rPr>
          <w:rFonts w:ascii="Times New Roman" w:hAnsi="Times New Roman" w:cs="Times New Roman"/>
        </w:rPr>
        <w:t xml:space="preserve"> associated with an increased ICU length-of-stay, total length-of-stay, duration of mechanical ventilation, and</w:t>
      </w:r>
      <w:r w:rsidR="00B71947">
        <w:rPr>
          <w:rFonts w:ascii="Times New Roman" w:hAnsi="Times New Roman" w:cs="Times New Roman"/>
        </w:rPr>
        <w:t xml:space="preserve"> increased</w:t>
      </w:r>
      <w:r w:rsidR="008D6C0F">
        <w:rPr>
          <w:rFonts w:ascii="Times New Roman" w:hAnsi="Times New Roman" w:cs="Times New Roman"/>
        </w:rPr>
        <w:t xml:space="preserve"> </w:t>
      </w:r>
      <w:r w:rsidR="00B71947">
        <w:rPr>
          <w:rFonts w:ascii="Times New Roman" w:hAnsi="Times New Roman" w:cs="Times New Roman"/>
        </w:rPr>
        <w:t>arterial blood gas measurement.</w:t>
      </w:r>
    </w:p>
    <w:p w14:paraId="2FD953EA" w14:textId="77777777" w:rsidR="00286B03" w:rsidRDefault="00286B03" w:rsidP="00CF5678">
      <w:pPr>
        <w:spacing w:line="480" w:lineRule="auto"/>
        <w:rPr>
          <w:rFonts w:ascii="Times New Roman" w:hAnsi="Times New Roman" w:cs="Times New Roman"/>
          <w:u w:val="single"/>
        </w:rPr>
      </w:pPr>
    </w:p>
    <w:p w14:paraId="3F74F7C6" w14:textId="77777777" w:rsidR="00F21359" w:rsidRDefault="00F21359" w:rsidP="00CF5678">
      <w:pPr>
        <w:spacing w:line="480" w:lineRule="auto"/>
        <w:rPr>
          <w:rFonts w:ascii="Times New Roman" w:hAnsi="Times New Roman" w:cs="Times New Roman"/>
          <w:u w:val="single"/>
        </w:rPr>
      </w:pPr>
    </w:p>
    <w:p w14:paraId="05523083" w14:textId="77777777" w:rsidR="00F21359" w:rsidRDefault="00F21359" w:rsidP="00CF5678">
      <w:pPr>
        <w:spacing w:line="480" w:lineRule="auto"/>
        <w:rPr>
          <w:rFonts w:ascii="Times New Roman" w:hAnsi="Times New Roman" w:cs="Times New Roman"/>
          <w:u w:val="single"/>
        </w:rPr>
      </w:pPr>
    </w:p>
    <w:p w14:paraId="3D1BD34D" w14:textId="77777777" w:rsidR="00F21359" w:rsidRDefault="00F21359" w:rsidP="00CF5678">
      <w:pPr>
        <w:spacing w:line="480" w:lineRule="auto"/>
        <w:rPr>
          <w:rFonts w:ascii="Times New Roman" w:hAnsi="Times New Roman" w:cs="Times New Roman"/>
          <w:u w:val="single"/>
        </w:rPr>
      </w:pPr>
    </w:p>
    <w:p w14:paraId="6F861646" w14:textId="77777777" w:rsidR="00F21359" w:rsidRDefault="00F21359" w:rsidP="00CF5678">
      <w:pPr>
        <w:spacing w:line="480" w:lineRule="auto"/>
        <w:rPr>
          <w:rFonts w:ascii="Times New Roman" w:hAnsi="Times New Roman" w:cs="Times New Roman"/>
          <w:u w:val="single"/>
        </w:rPr>
      </w:pPr>
    </w:p>
    <w:p w14:paraId="06116B74" w14:textId="77777777" w:rsidR="00F21359" w:rsidRDefault="00F21359" w:rsidP="00CF5678">
      <w:pPr>
        <w:spacing w:line="480" w:lineRule="auto"/>
        <w:rPr>
          <w:rFonts w:ascii="Times New Roman" w:hAnsi="Times New Roman" w:cs="Times New Roman"/>
          <w:u w:val="single"/>
        </w:rPr>
      </w:pPr>
    </w:p>
    <w:p w14:paraId="6553E388" w14:textId="77777777" w:rsidR="00F21359" w:rsidRDefault="00F21359" w:rsidP="00CF5678">
      <w:pPr>
        <w:spacing w:line="480" w:lineRule="auto"/>
        <w:rPr>
          <w:rFonts w:ascii="Times New Roman" w:hAnsi="Times New Roman" w:cs="Times New Roman"/>
          <w:u w:val="single"/>
        </w:rPr>
      </w:pPr>
    </w:p>
    <w:p w14:paraId="56DB4D6E" w14:textId="77777777" w:rsidR="004C4002" w:rsidRDefault="004C4002">
      <w:pPr>
        <w:rPr>
          <w:rFonts w:ascii="Times New Roman" w:hAnsi="Times New Roman" w:cs="Times New Roman"/>
          <w:u w:val="single"/>
        </w:rPr>
      </w:pPr>
      <w:r>
        <w:rPr>
          <w:rFonts w:ascii="Times New Roman" w:hAnsi="Times New Roman" w:cs="Times New Roman"/>
          <w:u w:val="single"/>
        </w:rPr>
        <w:br w:type="page"/>
      </w:r>
    </w:p>
    <w:p w14:paraId="5E4CC08E" w14:textId="4AAC80F0"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lastRenderedPageBreak/>
        <w:t>References</w:t>
      </w:r>
    </w:p>
    <w:p w14:paraId="4183F3DC" w14:textId="77777777" w:rsidR="008D6F2E" w:rsidRDefault="008D6F2E" w:rsidP="00CF5678">
      <w:pPr>
        <w:spacing w:line="480" w:lineRule="auto"/>
        <w:rPr>
          <w:rFonts w:ascii="Times New Roman" w:hAnsi="Times New Roman" w:cs="Times New Roman"/>
          <w:u w:val="single"/>
        </w:rPr>
      </w:pPr>
    </w:p>
    <w:p w14:paraId="7E2F0474" w14:textId="77777777" w:rsidR="003D773C" w:rsidRDefault="003D773C">
      <w:pPr>
        <w:rPr>
          <w:rFonts w:ascii="Times New Roman" w:hAnsi="Times New Roman" w:cs="Times New Roman"/>
          <w:u w:val="single"/>
        </w:rPr>
      </w:pPr>
      <w:r>
        <w:rPr>
          <w:rFonts w:ascii="Times New Roman" w:hAnsi="Times New Roman" w:cs="Times New Roman"/>
          <w:u w:val="single"/>
        </w:rPr>
        <w:br w:type="page"/>
      </w:r>
    </w:p>
    <w:p w14:paraId="6CCAC58E" w14:textId="77777777" w:rsidR="003D773C" w:rsidRDefault="003D773C" w:rsidP="00CF5678">
      <w:pPr>
        <w:spacing w:line="480" w:lineRule="auto"/>
        <w:rPr>
          <w:rFonts w:ascii="Times New Roman" w:hAnsi="Times New Roman" w:cs="Times New Roman"/>
        </w:rPr>
      </w:pPr>
      <w:r>
        <w:rPr>
          <w:rFonts w:ascii="Times New Roman" w:hAnsi="Times New Roman" w:cs="Times New Roman"/>
          <w:u w:val="single"/>
        </w:rPr>
        <w:lastRenderedPageBreak/>
        <w:t>Figure 1:</w:t>
      </w:r>
      <w:r w:rsidR="00B658E1">
        <w:rPr>
          <w:rFonts w:ascii="Times New Roman" w:hAnsi="Times New Roman" w:cs="Times New Roman"/>
        </w:rPr>
        <w:t xml:space="preserve"> Study Design</w:t>
      </w:r>
    </w:p>
    <w:p w14:paraId="3A09DCAF" w14:textId="77777777" w:rsidR="00B658E1" w:rsidRDefault="00673F6E" w:rsidP="00CF5678">
      <w:pPr>
        <w:spacing w:line="480" w:lineRule="auto"/>
        <w:rPr>
          <w:rFonts w:ascii="Times New Roman" w:hAnsi="Times New Roman" w:cs="Times New Roman"/>
        </w:rPr>
      </w:pPr>
      <w:r w:rsidRPr="00673F6E">
        <w:rPr>
          <w:rFonts w:ascii="Times New Roman" w:hAnsi="Times New Roman" w:cs="Times New Roman"/>
          <w:noProof/>
        </w:rPr>
        <w:drawing>
          <wp:inline distT="0" distB="0" distL="0" distR="0" wp14:anchorId="6980228D" wp14:editId="73BA5C41">
            <wp:extent cx="4506450" cy="6255307"/>
            <wp:effectExtent l="0" t="0" r="0" b="0"/>
            <wp:docPr id="2" name="Picture 1"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a:stretch>
                      <a:fillRect/>
                    </a:stretch>
                  </pic:blipFill>
                  <pic:spPr>
                    <a:xfrm>
                      <a:off x="0" y="0"/>
                      <a:ext cx="4506892" cy="6255920"/>
                    </a:xfrm>
                    <a:prstGeom prst="rect">
                      <a:avLst/>
                    </a:prstGeom>
                  </pic:spPr>
                </pic:pic>
              </a:graphicData>
            </a:graphic>
          </wp:inline>
        </w:drawing>
      </w:r>
    </w:p>
    <w:p w14:paraId="27640868" w14:textId="77777777" w:rsidR="00B658E1" w:rsidRPr="00B658E1" w:rsidRDefault="00B658E1" w:rsidP="00CF5678">
      <w:pPr>
        <w:spacing w:line="480" w:lineRule="auto"/>
      </w:pPr>
    </w:p>
    <w:p w14:paraId="43A347A9" w14:textId="77777777" w:rsidR="00E35C32" w:rsidRDefault="00E35C32" w:rsidP="00BB6735">
      <w:pPr>
        <w:rPr>
          <w:u w:val="single"/>
        </w:rPr>
      </w:pPr>
    </w:p>
    <w:p w14:paraId="6A00FBFA" w14:textId="77777777" w:rsidR="00E35C32" w:rsidRDefault="00E35C32" w:rsidP="00BB6735">
      <w:pPr>
        <w:rPr>
          <w:u w:val="single"/>
        </w:rPr>
      </w:pPr>
    </w:p>
    <w:p w14:paraId="42CFA101" w14:textId="77777777" w:rsidR="00E35C32" w:rsidRDefault="00E35C32" w:rsidP="00BB6735">
      <w:pPr>
        <w:rPr>
          <w:u w:val="single"/>
        </w:rPr>
      </w:pPr>
    </w:p>
    <w:p w14:paraId="32606E84" w14:textId="77777777" w:rsidR="00E35C32" w:rsidRDefault="00E35C32" w:rsidP="00BB6735">
      <w:pPr>
        <w:rPr>
          <w:u w:val="single"/>
        </w:rPr>
      </w:pPr>
    </w:p>
    <w:p w14:paraId="387C9EE9" w14:textId="77777777" w:rsidR="00E35C32" w:rsidRDefault="00E35C32" w:rsidP="00BB6735">
      <w:pPr>
        <w:rPr>
          <w:u w:val="single"/>
        </w:rPr>
      </w:pPr>
    </w:p>
    <w:p w14:paraId="1FE92C22" w14:textId="77777777" w:rsidR="00F83113" w:rsidRDefault="00F83113" w:rsidP="00BB6735">
      <w:r w:rsidRPr="00F83113">
        <w:rPr>
          <w:u w:val="single"/>
        </w:rPr>
        <w:lastRenderedPageBreak/>
        <w:t>Figure 2:</w:t>
      </w:r>
      <w:r>
        <w:t xml:space="preserve"> </w:t>
      </w:r>
      <w:r w:rsidR="00B658E1" w:rsidRPr="003A7ACD">
        <w:t>Propensity score distribution plot comparing initial and matched scores between</w:t>
      </w:r>
      <w:r w:rsidR="00B658E1">
        <w:t xml:space="preserve"> IAC and non-IAC groups.</w:t>
      </w:r>
    </w:p>
    <w:p w14:paraId="4F4EE5DF" w14:textId="77777777" w:rsidR="00673F6E" w:rsidRPr="00F83113" w:rsidRDefault="00673F6E" w:rsidP="00CF5678">
      <w:pPr>
        <w:spacing w:line="480" w:lineRule="auto"/>
        <w:rPr>
          <w:rFonts w:ascii="Times New Roman" w:hAnsi="Times New Roman" w:cs="Times New Roman"/>
        </w:rPr>
      </w:pPr>
      <w:r w:rsidRPr="00673F6E">
        <w:rPr>
          <w:rFonts w:ascii="Times New Roman" w:hAnsi="Times New Roman" w:cs="Times New Roman"/>
          <w:noProof/>
        </w:rPr>
        <w:drawing>
          <wp:inline distT="0" distB="0" distL="0" distR="0" wp14:anchorId="4F720C12" wp14:editId="6545DC17">
            <wp:extent cx="5486400" cy="3799840"/>
            <wp:effectExtent l="0" t="0" r="0" b="10160"/>
            <wp:docPr id="5" name="Picture 4" descr="ps_dist_comp.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_dist_comp.gnp"/>
                    <pic:cNvPicPr/>
                  </pic:nvPicPr>
                  <pic:blipFill>
                    <a:blip r:embed="rId11"/>
                    <a:stretch>
                      <a:fillRect/>
                    </a:stretch>
                  </pic:blipFill>
                  <pic:spPr>
                    <a:xfrm>
                      <a:off x="0" y="0"/>
                      <a:ext cx="5486400" cy="3799840"/>
                    </a:xfrm>
                    <a:prstGeom prst="rect">
                      <a:avLst/>
                    </a:prstGeom>
                  </pic:spPr>
                </pic:pic>
              </a:graphicData>
            </a:graphic>
          </wp:inline>
        </w:drawing>
      </w:r>
    </w:p>
    <w:p w14:paraId="20D58DD4" w14:textId="77777777" w:rsidR="00B65CC5" w:rsidRDefault="00B65CC5" w:rsidP="00CF5678">
      <w:pPr>
        <w:spacing w:line="480" w:lineRule="auto"/>
        <w:rPr>
          <w:rFonts w:ascii="Times New Roman" w:hAnsi="Times New Roman" w:cs="Times New Roman"/>
          <w:u w:val="single"/>
        </w:rPr>
      </w:pPr>
    </w:p>
    <w:p w14:paraId="3BAED47C" w14:textId="77777777" w:rsidR="00673F6E" w:rsidRDefault="00673F6E">
      <w:pPr>
        <w:rPr>
          <w:rFonts w:ascii="Times New Roman" w:hAnsi="Times New Roman" w:cs="Times New Roman"/>
          <w:u w:val="single"/>
        </w:rPr>
      </w:pPr>
      <w:r>
        <w:rPr>
          <w:rFonts w:ascii="Times New Roman" w:hAnsi="Times New Roman" w:cs="Times New Roman"/>
          <w:u w:val="single"/>
        </w:rPr>
        <w:br w:type="page"/>
      </w:r>
    </w:p>
    <w:p w14:paraId="3D1A640D" w14:textId="77777777" w:rsidR="00BB6735" w:rsidRDefault="00BB6735" w:rsidP="008C34C2">
      <w:pPr>
        <w:rPr>
          <w:rFonts w:ascii="Times New Roman" w:hAnsi="Times New Roman" w:cs="Times New Roman"/>
        </w:rPr>
        <w:sectPr w:rsidR="00BB6735">
          <w:pgSz w:w="12240" w:h="15840"/>
          <w:pgMar w:top="1440" w:right="1800" w:bottom="1440" w:left="1800" w:header="720" w:footer="720" w:gutter="0"/>
          <w:cols w:space="720"/>
          <w:docGrid w:linePitch="360"/>
        </w:sectPr>
      </w:pPr>
    </w:p>
    <w:p w14:paraId="387D19BE" w14:textId="77777777" w:rsidR="00B658E1" w:rsidRDefault="004E26E9" w:rsidP="008C34C2">
      <w:pPr>
        <w:rPr>
          <w:rFonts w:ascii="Times New Roman" w:hAnsi="Times New Roman" w:cs="Times New Roman"/>
        </w:rPr>
      </w:pPr>
      <w:r>
        <w:rPr>
          <w:rFonts w:ascii="Times New Roman" w:hAnsi="Times New Roman" w:cs="Times New Roman"/>
        </w:rPr>
        <w:lastRenderedPageBreak/>
        <w:t>Table 1. Baseline covariates between IAC and non-IAC groups in unmatched cohorts and propensity-matched cohorts</w:t>
      </w:r>
    </w:p>
    <w:p w14:paraId="325171C1" w14:textId="77777777" w:rsidR="008C34C2" w:rsidRDefault="008C34C2" w:rsidP="008C34C2">
      <w:pPr>
        <w:rPr>
          <w:rFonts w:ascii="Times New Roman" w:hAnsi="Times New Roman" w:cs="Times New Roman"/>
        </w:rPr>
      </w:pPr>
    </w:p>
    <w:tbl>
      <w:tblPr>
        <w:tblStyle w:val="TableGrid"/>
        <w:tblW w:w="12307" w:type="dxa"/>
        <w:tblLook w:val="04A0" w:firstRow="1" w:lastRow="0" w:firstColumn="1" w:lastColumn="0" w:noHBand="0" w:noVBand="1"/>
      </w:tblPr>
      <w:tblGrid>
        <w:gridCol w:w="1620"/>
        <w:gridCol w:w="2181"/>
        <w:gridCol w:w="2276"/>
        <w:gridCol w:w="1077"/>
        <w:gridCol w:w="2181"/>
        <w:gridCol w:w="1817"/>
        <w:gridCol w:w="1155"/>
      </w:tblGrid>
      <w:tr w:rsidR="00017400" w:rsidRPr="00017400" w14:paraId="02A5F1B5" w14:textId="77777777">
        <w:trPr>
          <w:trHeight w:val="340"/>
        </w:trPr>
        <w:tc>
          <w:tcPr>
            <w:tcW w:w="1620" w:type="dxa"/>
          </w:tcPr>
          <w:p w14:paraId="7985C9E2" w14:textId="77777777" w:rsidR="00017400" w:rsidRPr="00017400" w:rsidRDefault="00017400" w:rsidP="00017400">
            <w:pPr>
              <w:rPr>
                <w:rFonts w:ascii="Verdana" w:eastAsia="Times New Roman" w:hAnsi="Verdana" w:cs="Times New Roman"/>
                <w:b/>
                <w:bCs/>
                <w:sz w:val="18"/>
                <w:szCs w:val="18"/>
              </w:rPr>
            </w:pPr>
          </w:p>
        </w:tc>
        <w:tc>
          <w:tcPr>
            <w:tcW w:w="5534" w:type="dxa"/>
            <w:gridSpan w:val="3"/>
          </w:tcPr>
          <w:p w14:paraId="1C9EDBF7" w14:textId="77777777" w:rsidR="00017400" w:rsidRPr="00017400" w:rsidRDefault="00017400"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Entire Cohort (1776)</w:t>
            </w:r>
          </w:p>
        </w:tc>
        <w:tc>
          <w:tcPr>
            <w:tcW w:w="5153" w:type="dxa"/>
            <w:gridSpan w:val="3"/>
          </w:tcPr>
          <w:p w14:paraId="156945C2"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Matched Cohort (696)</w:t>
            </w:r>
          </w:p>
        </w:tc>
      </w:tr>
      <w:tr w:rsidR="00017400" w:rsidRPr="00017400" w14:paraId="754459C2" w14:textId="77777777">
        <w:trPr>
          <w:trHeight w:val="340"/>
        </w:trPr>
        <w:tc>
          <w:tcPr>
            <w:tcW w:w="1620" w:type="dxa"/>
          </w:tcPr>
          <w:p w14:paraId="33365225" w14:textId="77777777" w:rsidR="00017400" w:rsidRPr="00017400" w:rsidRDefault="00017400" w:rsidP="00017400">
            <w:pPr>
              <w:rPr>
                <w:rFonts w:ascii="Verdana" w:eastAsia="Times New Roman" w:hAnsi="Verdana" w:cs="Times New Roman"/>
                <w:b/>
                <w:bCs/>
                <w:sz w:val="18"/>
                <w:szCs w:val="18"/>
              </w:rPr>
            </w:pPr>
            <w:r w:rsidRPr="00017400">
              <w:rPr>
                <w:rFonts w:ascii="Verdana" w:eastAsia="Times New Roman" w:hAnsi="Verdana" w:cs="Times New Roman"/>
                <w:b/>
                <w:bCs/>
                <w:sz w:val="18"/>
                <w:szCs w:val="18"/>
              </w:rPr>
              <w:t>Variables</w:t>
            </w:r>
          </w:p>
        </w:tc>
        <w:tc>
          <w:tcPr>
            <w:tcW w:w="2181" w:type="dxa"/>
          </w:tcPr>
          <w:p w14:paraId="45FA216C"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Non-IAC</w:t>
            </w:r>
            <w:r>
              <w:rPr>
                <w:rFonts w:ascii="Verdana" w:eastAsia="Times New Roman" w:hAnsi="Verdana" w:cs="Times New Roman"/>
                <w:b/>
                <w:bCs/>
                <w:sz w:val="18"/>
                <w:szCs w:val="18"/>
              </w:rPr>
              <w:t xml:space="preserve"> (n=984)</w:t>
            </w:r>
          </w:p>
        </w:tc>
        <w:tc>
          <w:tcPr>
            <w:tcW w:w="2276" w:type="dxa"/>
          </w:tcPr>
          <w:p w14:paraId="27E0FDC2"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IAC</w:t>
            </w:r>
            <w:r>
              <w:rPr>
                <w:rFonts w:ascii="Verdana" w:eastAsia="Times New Roman" w:hAnsi="Verdana" w:cs="Times New Roman"/>
                <w:b/>
                <w:bCs/>
                <w:sz w:val="18"/>
                <w:szCs w:val="18"/>
              </w:rPr>
              <w:t xml:space="preserve"> (n=792)</w:t>
            </w:r>
          </w:p>
        </w:tc>
        <w:tc>
          <w:tcPr>
            <w:tcW w:w="1077" w:type="dxa"/>
          </w:tcPr>
          <w:p w14:paraId="7D73C6ED" w14:textId="77777777" w:rsidR="00017400" w:rsidRPr="00017400" w:rsidRDefault="00017400"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p-value</w:t>
            </w:r>
          </w:p>
        </w:tc>
        <w:tc>
          <w:tcPr>
            <w:tcW w:w="2181" w:type="dxa"/>
          </w:tcPr>
          <w:p w14:paraId="5DA36EED"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Non-IAC</w:t>
            </w:r>
            <w:r>
              <w:rPr>
                <w:rFonts w:ascii="Verdana" w:eastAsia="Times New Roman" w:hAnsi="Verdana" w:cs="Times New Roman"/>
                <w:b/>
                <w:bCs/>
                <w:sz w:val="18"/>
                <w:szCs w:val="18"/>
              </w:rPr>
              <w:t xml:space="preserve"> (n=348)</w:t>
            </w:r>
          </w:p>
        </w:tc>
        <w:tc>
          <w:tcPr>
            <w:tcW w:w="1817" w:type="dxa"/>
          </w:tcPr>
          <w:p w14:paraId="61E36B9D"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IAC</w:t>
            </w:r>
            <w:r>
              <w:rPr>
                <w:rFonts w:ascii="Verdana" w:eastAsia="Times New Roman" w:hAnsi="Verdana" w:cs="Times New Roman"/>
                <w:b/>
                <w:bCs/>
                <w:sz w:val="18"/>
                <w:szCs w:val="18"/>
              </w:rPr>
              <w:t xml:space="preserve"> (n=348)</w:t>
            </w:r>
          </w:p>
        </w:tc>
        <w:tc>
          <w:tcPr>
            <w:tcW w:w="1155" w:type="dxa"/>
          </w:tcPr>
          <w:p w14:paraId="6CA446FD"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p-value</w:t>
            </w:r>
          </w:p>
        </w:tc>
      </w:tr>
      <w:tr w:rsidR="00017400" w:rsidRPr="00017400" w14:paraId="511DB817" w14:textId="77777777">
        <w:trPr>
          <w:trHeight w:val="340"/>
        </w:trPr>
        <w:tc>
          <w:tcPr>
            <w:tcW w:w="1620" w:type="dxa"/>
          </w:tcPr>
          <w:p w14:paraId="5A345F6F" w14:textId="77777777" w:rsidR="00017400" w:rsidRPr="00F162B4" w:rsidRDefault="00017400"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Age (yr.)</w:t>
            </w:r>
          </w:p>
          <w:p w14:paraId="263E1E2F" w14:textId="77777777" w:rsidR="00017400" w:rsidRPr="00017400" w:rsidRDefault="00017400" w:rsidP="00017400">
            <w:pPr>
              <w:jc w:val="center"/>
              <w:rPr>
                <w:rFonts w:ascii="Verdana" w:eastAsia="Times New Roman" w:hAnsi="Verdana" w:cs="Times New Roman"/>
                <w:sz w:val="18"/>
                <w:szCs w:val="18"/>
              </w:rPr>
            </w:pPr>
          </w:p>
        </w:tc>
        <w:tc>
          <w:tcPr>
            <w:tcW w:w="2181" w:type="dxa"/>
          </w:tcPr>
          <w:p w14:paraId="3818CA64" w14:textId="77777777"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51 (35-</w:t>
            </w:r>
            <w:r w:rsidRPr="00017400">
              <w:rPr>
                <w:rFonts w:ascii="Verdana" w:eastAsia="Times New Roman" w:hAnsi="Verdana" w:cs="Times New Roman"/>
                <w:sz w:val="18"/>
                <w:szCs w:val="18"/>
              </w:rPr>
              <w:t>72)</w:t>
            </w:r>
          </w:p>
        </w:tc>
        <w:tc>
          <w:tcPr>
            <w:tcW w:w="2276" w:type="dxa"/>
          </w:tcPr>
          <w:p w14:paraId="2A192596" w14:textId="77777777"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56 (40-</w:t>
            </w:r>
            <w:r w:rsidRPr="00017400">
              <w:rPr>
                <w:rFonts w:ascii="Verdana" w:eastAsia="Times New Roman" w:hAnsi="Verdana" w:cs="Times New Roman"/>
                <w:sz w:val="18"/>
                <w:szCs w:val="18"/>
              </w:rPr>
              <w:t>73)</w:t>
            </w:r>
          </w:p>
        </w:tc>
        <w:tc>
          <w:tcPr>
            <w:tcW w:w="1077" w:type="dxa"/>
          </w:tcPr>
          <w:p w14:paraId="21C3BB5E" w14:textId="77777777"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0.009</w:t>
            </w:r>
          </w:p>
        </w:tc>
        <w:tc>
          <w:tcPr>
            <w:tcW w:w="2181" w:type="dxa"/>
          </w:tcPr>
          <w:p w14:paraId="6CF7D0C0" w14:textId="77777777"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53  (35-</w:t>
            </w:r>
            <w:r w:rsidRPr="00017400">
              <w:rPr>
                <w:rFonts w:ascii="Verdana" w:eastAsia="Times New Roman" w:hAnsi="Verdana" w:cs="Times New Roman"/>
                <w:sz w:val="18"/>
                <w:szCs w:val="18"/>
              </w:rPr>
              <w:t>72)</w:t>
            </w:r>
          </w:p>
        </w:tc>
        <w:tc>
          <w:tcPr>
            <w:tcW w:w="1817" w:type="dxa"/>
          </w:tcPr>
          <w:p w14:paraId="7A103A27" w14:textId="77777777"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54 (38-</w:t>
            </w:r>
            <w:r w:rsidRPr="00017400">
              <w:rPr>
                <w:rFonts w:ascii="Verdana" w:eastAsia="Times New Roman" w:hAnsi="Verdana" w:cs="Times New Roman"/>
                <w:sz w:val="18"/>
                <w:szCs w:val="18"/>
              </w:rPr>
              <w:t>73)</w:t>
            </w:r>
          </w:p>
        </w:tc>
        <w:tc>
          <w:tcPr>
            <w:tcW w:w="1155" w:type="dxa"/>
          </w:tcPr>
          <w:p w14:paraId="5B93D34A"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0.4</w:t>
            </w:r>
          </w:p>
        </w:tc>
      </w:tr>
      <w:tr w:rsidR="00017400" w:rsidRPr="00017400" w14:paraId="75265356" w14:textId="77777777">
        <w:trPr>
          <w:trHeight w:val="500"/>
        </w:trPr>
        <w:tc>
          <w:tcPr>
            <w:tcW w:w="1620" w:type="dxa"/>
          </w:tcPr>
          <w:p w14:paraId="7C2C2E02" w14:textId="77777777" w:rsidR="00017400" w:rsidRPr="00F162B4" w:rsidRDefault="00F162B4"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Female</w:t>
            </w:r>
          </w:p>
        </w:tc>
        <w:tc>
          <w:tcPr>
            <w:tcW w:w="2181" w:type="dxa"/>
          </w:tcPr>
          <w:p w14:paraId="45EDF2E5"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344 (43.5%)</w:t>
            </w:r>
          </w:p>
        </w:tc>
        <w:tc>
          <w:tcPr>
            <w:tcW w:w="2276" w:type="dxa"/>
          </w:tcPr>
          <w:p w14:paraId="548C11E2"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406 (41.3%)</w:t>
            </w:r>
          </w:p>
        </w:tc>
        <w:tc>
          <w:tcPr>
            <w:tcW w:w="1077" w:type="dxa"/>
          </w:tcPr>
          <w:p w14:paraId="1C96EB03" w14:textId="77777777" w:rsidR="00017400" w:rsidRPr="00F162B4" w:rsidRDefault="00017400"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0.36</w:t>
            </w:r>
          </w:p>
        </w:tc>
        <w:tc>
          <w:tcPr>
            <w:tcW w:w="2181" w:type="dxa"/>
          </w:tcPr>
          <w:p w14:paraId="64C298BF"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205 (58.9%)</w:t>
            </w:r>
          </w:p>
        </w:tc>
        <w:tc>
          <w:tcPr>
            <w:tcW w:w="1817" w:type="dxa"/>
          </w:tcPr>
          <w:p w14:paraId="186ABC3E"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192 (55.2%)</w:t>
            </w:r>
          </w:p>
        </w:tc>
        <w:tc>
          <w:tcPr>
            <w:tcW w:w="1155" w:type="dxa"/>
          </w:tcPr>
          <w:p w14:paraId="51C45CBB"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0.36</w:t>
            </w:r>
          </w:p>
        </w:tc>
      </w:tr>
      <w:tr w:rsidR="00017400" w:rsidRPr="00017400" w14:paraId="61E2946B" w14:textId="77777777">
        <w:trPr>
          <w:trHeight w:val="340"/>
        </w:trPr>
        <w:tc>
          <w:tcPr>
            <w:tcW w:w="1620" w:type="dxa"/>
          </w:tcPr>
          <w:p w14:paraId="5A580F8A" w14:textId="77777777" w:rsidR="00017400" w:rsidRPr="00F162B4" w:rsidRDefault="00017400"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SOFA Score</w:t>
            </w:r>
          </w:p>
        </w:tc>
        <w:tc>
          <w:tcPr>
            <w:tcW w:w="2181" w:type="dxa"/>
          </w:tcPr>
          <w:p w14:paraId="7F59005D" w14:textId="77777777"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 (4-</w:t>
            </w:r>
            <w:r w:rsidRPr="00017400">
              <w:rPr>
                <w:rFonts w:ascii="Verdana" w:eastAsia="Times New Roman" w:hAnsi="Verdana" w:cs="Times New Roman"/>
                <w:sz w:val="18"/>
                <w:szCs w:val="18"/>
              </w:rPr>
              <w:t>6)</w:t>
            </w:r>
          </w:p>
        </w:tc>
        <w:tc>
          <w:tcPr>
            <w:tcW w:w="2276" w:type="dxa"/>
          </w:tcPr>
          <w:p w14:paraId="146FEAD2" w14:textId="77777777"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6 (5-</w:t>
            </w:r>
            <w:r w:rsidRPr="00017400">
              <w:rPr>
                <w:rFonts w:ascii="Verdana" w:eastAsia="Times New Roman" w:hAnsi="Verdana" w:cs="Times New Roman"/>
                <w:sz w:val="18"/>
                <w:szCs w:val="18"/>
              </w:rPr>
              <w:t>8)</w:t>
            </w:r>
          </w:p>
        </w:tc>
        <w:tc>
          <w:tcPr>
            <w:tcW w:w="1077" w:type="dxa"/>
          </w:tcPr>
          <w:p w14:paraId="249037A8" w14:textId="77777777"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&lt;0.0001</w:t>
            </w:r>
          </w:p>
        </w:tc>
        <w:tc>
          <w:tcPr>
            <w:tcW w:w="2181" w:type="dxa"/>
          </w:tcPr>
          <w:p w14:paraId="4BB3F8CE" w14:textId="77777777"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 (4-</w:t>
            </w:r>
            <w:r w:rsidRPr="00017400">
              <w:rPr>
                <w:rFonts w:ascii="Verdana" w:eastAsia="Times New Roman" w:hAnsi="Verdana" w:cs="Times New Roman"/>
                <w:sz w:val="18"/>
                <w:szCs w:val="18"/>
              </w:rPr>
              <w:t>7)</w:t>
            </w:r>
          </w:p>
        </w:tc>
        <w:tc>
          <w:tcPr>
            <w:tcW w:w="1817" w:type="dxa"/>
          </w:tcPr>
          <w:p w14:paraId="525CC955" w14:textId="77777777"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6 (4-</w:t>
            </w:r>
            <w:r w:rsidRPr="00017400">
              <w:rPr>
                <w:rFonts w:ascii="Verdana" w:eastAsia="Times New Roman" w:hAnsi="Verdana" w:cs="Times New Roman"/>
                <w:sz w:val="18"/>
                <w:szCs w:val="18"/>
              </w:rPr>
              <w:t>7)</w:t>
            </w:r>
          </w:p>
        </w:tc>
        <w:tc>
          <w:tcPr>
            <w:tcW w:w="1155" w:type="dxa"/>
          </w:tcPr>
          <w:p w14:paraId="4CA49B31"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017400" w:rsidRPr="00017400" w14:paraId="4ED90631" w14:textId="77777777">
        <w:trPr>
          <w:trHeight w:val="340"/>
        </w:trPr>
        <w:tc>
          <w:tcPr>
            <w:tcW w:w="1620" w:type="dxa"/>
          </w:tcPr>
          <w:p w14:paraId="4C64C31C" w14:textId="77777777" w:rsidR="00017400" w:rsidRPr="00017400" w:rsidRDefault="00017400" w:rsidP="00017400">
            <w:pPr>
              <w:rPr>
                <w:rFonts w:ascii="Verdana" w:eastAsia="Times New Roman" w:hAnsi="Verdana" w:cs="Times New Roman"/>
                <w:b/>
                <w:bCs/>
                <w:sz w:val="18"/>
                <w:szCs w:val="18"/>
              </w:rPr>
            </w:pPr>
            <w:r w:rsidRPr="00017400">
              <w:rPr>
                <w:rFonts w:ascii="Verdana" w:eastAsia="Times New Roman" w:hAnsi="Verdana" w:cs="Times New Roman"/>
                <w:b/>
                <w:bCs/>
                <w:sz w:val="18"/>
                <w:szCs w:val="18"/>
              </w:rPr>
              <w:t>Service Unit</w:t>
            </w:r>
          </w:p>
        </w:tc>
        <w:tc>
          <w:tcPr>
            <w:tcW w:w="2181" w:type="dxa"/>
          </w:tcPr>
          <w:p w14:paraId="509DD4C6"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14:paraId="51F89455"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vMerge w:val="restart"/>
          </w:tcPr>
          <w:p w14:paraId="485F6A01" w14:textId="77777777"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&lt;0.0001</w:t>
            </w:r>
          </w:p>
        </w:tc>
        <w:tc>
          <w:tcPr>
            <w:tcW w:w="2181" w:type="dxa"/>
          </w:tcPr>
          <w:p w14:paraId="0F727C23"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14:paraId="3611010A"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vMerge w:val="restart"/>
          </w:tcPr>
          <w:p w14:paraId="4561AA8F"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017400" w:rsidRPr="00017400" w14:paraId="39018913" w14:textId="77777777">
        <w:trPr>
          <w:trHeight w:val="340"/>
        </w:trPr>
        <w:tc>
          <w:tcPr>
            <w:tcW w:w="1620" w:type="dxa"/>
          </w:tcPr>
          <w:p w14:paraId="76CF6242" w14:textId="77777777" w:rsidR="00017400" w:rsidRPr="00017400" w:rsidRDefault="00017400" w:rsidP="00017400">
            <w:pPr>
              <w:rPr>
                <w:rFonts w:ascii="Verdana" w:eastAsia="Times New Roman" w:hAnsi="Verdana" w:cs="Times New Roman"/>
                <w:sz w:val="18"/>
                <w:szCs w:val="18"/>
              </w:rPr>
            </w:pPr>
            <w:r w:rsidRPr="00017400">
              <w:rPr>
                <w:rFonts w:ascii="Verdana" w:eastAsia="Times New Roman" w:hAnsi="Verdana" w:cs="Times New Roman"/>
                <w:sz w:val="18"/>
                <w:szCs w:val="18"/>
              </w:rPr>
              <w:t>MICU</w:t>
            </w:r>
          </w:p>
        </w:tc>
        <w:tc>
          <w:tcPr>
            <w:tcW w:w="2181" w:type="dxa"/>
          </w:tcPr>
          <w:p w14:paraId="0CF983BA"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504 (63.6%)</w:t>
            </w:r>
          </w:p>
        </w:tc>
        <w:tc>
          <w:tcPr>
            <w:tcW w:w="2276" w:type="dxa"/>
          </w:tcPr>
          <w:p w14:paraId="5B3F32E3"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290 (29.5%)</w:t>
            </w:r>
          </w:p>
        </w:tc>
        <w:tc>
          <w:tcPr>
            <w:tcW w:w="1077" w:type="dxa"/>
            <w:vMerge/>
          </w:tcPr>
          <w:p w14:paraId="229010C6" w14:textId="77777777" w:rsidR="00017400" w:rsidRPr="00F162B4" w:rsidRDefault="00017400" w:rsidP="00017400">
            <w:pPr>
              <w:rPr>
                <w:rFonts w:ascii="Verdana" w:eastAsia="Times New Roman" w:hAnsi="Verdana" w:cs="Times New Roman"/>
                <w:bCs/>
                <w:sz w:val="18"/>
                <w:szCs w:val="18"/>
              </w:rPr>
            </w:pPr>
          </w:p>
        </w:tc>
        <w:tc>
          <w:tcPr>
            <w:tcW w:w="2181" w:type="dxa"/>
          </w:tcPr>
          <w:p w14:paraId="0BE03B66"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184 (52.9%)</w:t>
            </w:r>
          </w:p>
        </w:tc>
        <w:tc>
          <w:tcPr>
            <w:tcW w:w="1817" w:type="dxa"/>
          </w:tcPr>
          <w:p w14:paraId="345365C3"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192 (55.2%)</w:t>
            </w:r>
          </w:p>
        </w:tc>
        <w:tc>
          <w:tcPr>
            <w:tcW w:w="1155" w:type="dxa"/>
            <w:vMerge/>
          </w:tcPr>
          <w:p w14:paraId="7E73BC08" w14:textId="77777777" w:rsidR="00017400" w:rsidRPr="00017400" w:rsidRDefault="00017400" w:rsidP="00017400">
            <w:pPr>
              <w:rPr>
                <w:rFonts w:ascii="Verdana" w:eastAsia="Times New Roman" w:hAnsi="Verdana" w:cs="Times New Roman"/>
                <w:sz w:val="18"/>
                <w:szCs w:val="18"/>
              </w:rPr>
            </w:pPr>
          </w:p>
        </w:tc>
      </w:tr>
      <w:tr w:rsidR="00017400" w:rsidRPr="00017400" w14:paraId="483AB825" w14:textId="77777777">
        <w:trPr>
          <w:trHeight w:val="340"/>
        </w:trPr>
        <w:tc>
          <w:tcPr>
            <w:tcW w:w="1620" w:type="dxa"/>
          </w:tcPr>
          <w:p w14:paraId="0AF475A6" w14:textId="77777777" w:rsidR="00017400" w:rsidRPr="00017400" w:rsidRDefault="00017400" w:rsidP="00017400">
            <w:pPr>
              <w:rPr>
                <w:rFonts w:ascii="Verdana" w:eastAsia="Times New Roman" w:hAnsi="Verdana" w:cs="Times New Roman"/>
                <w:sz w:val="18"/>
                <w:szCs w:val="18"/>
              </w:rPr>
            </w:pPr>
            <w:r w:rsidRPr="00017400">
              <w:rPr>
                <w:rFonts w:ascii="Verdana" w:eastAsia="Times New Roman" w:hAnsi="Verdana" w:cs="Times New Roman"/>
                <w:sz w:val="18"/>
                <w:szCs w:val="18"/>
              </w:rPr>
              <w:t>SICU</w:t>
            </w:r>
          </w:p>
        </w:tc>
        <w:tc>
          <w:tcPr>
            <w:tcW w:w="2181" w:type="dxa"/>
          </w:tcPr>
          <w:p w14:paraId="5F520951"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288 (26.4%)</w:t>
            </w:r>
          </w:p>
        </w:tc>
        <w:tc>
          <w:tcPr>
            <w:tcW w:w="2276" w:type="dxa"/>
          </w:tcPr>
          <w:p w14:paraId="693C421D"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694 (70.5)</w:t>
            </w:r>
          </w:p>
        </w:tc>
        <w:tc>
          <w:tcPr>
            <w:tcW w:w="1077" w:type="dxa"/>
            <w:vMerge/>
          </w:tcPr>
          <w:p w14:paraId="47C13CA2" w14:textId="77777777" w:rsidR="00017400" w:rsidRPr="00F162B4" w:rsidRDefault="00017400" w:rsidP="00017400">
            <w:pPr>
              <w:rPr>
                <w:rFonts w:ascii="Verdana" w:eastAsia="Times New Roman" w:hAnsi="Verdana" w:cs="Times New Roman"/>
                <w:bCs/>
                <w:sz w:val="18"/>
                <w:szCs w:val="18"/>
              </w:rPr>
            </w:pPr>
          </w:p>
        </w:tc>
        <w:tc>
          <w:tcPr>
            <w:tcW w:w="2181" w:type="dxa"/>
          </w:tcPr>
          <w:p w14:paraId="5B3FF47B"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164 (47.1%)</w:t>
            </w:r>
          </w:p>
        </w:tc>
        <w:tc>
          <w:tcPr>
            <w:tcW w:w="1817" w:type="dxa"/>
          </w:tcPr>
          <w:p w14:paraId="3F930686" w14:textId="77777777"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156 (44.8%)</w:t>
            </w:r>
          </w:p>
        </w:tc>
        <w:tc>
          <w:tcPr>
            <w:tcW w:w="1155" w:type="dxa"/>
            <w:vMerge/>
          </w:tcPr>
          <w:p w14:paraId="066E157B" w14:textId="77777777" w:rsidR="00017400" w:rsidRPr="00017400" w:rsidRDefault="00017400" w:rsidP="00017400">
            <w:pPr>
              <w:rPr>
                <w:rFonts w:ascii="Verdana" w:eastAsia="Times New Roman" w:hAnsi="Verdana" w:cs="Times New Roman"/>
                <w:sz w:val="18"/>
                <w:szCs w:val="18"/>
              </w:rPr>
            </w:pPr>
          </w:p>
        </w:tc>
      </w:tr>
      <w:tr w:rsidR="00F162B4" w:rsidRPr="00017400" w14:paraId="429324EE" w14:textId="77777777">
        <w:trPr>
          <w:trHeight w:val="480"/>
        </w:trPr>
        <w:tc>
          <w:tcPr>
            <w:tcW w:w="1620" w:type="dxa"/>
          </w:tcPr>
          <w:p w14:paraId="0FB74095" w14:textId="77777777" w:rsidR="00F162B4" w:rsidRPr="00017400" w:rsidRDefault="003C7871" w:rsidP="00017400">
            <w:pPr>
              <w:rPr>
                <w:rFonts w:ascii="Verdana" w:eastAsia="Times New Roman" w:hAnsi="Verdana" w:cs="Times New Roman"/>
                <w:b/>
                <w:bCs/>
                <w:sz w:val="18"/>
                <w:szCs w:val="18"/>
              </w:rPr>
            </w:pPr>
            <w:r>
              <w:rPr>
                <w:rFonts w:ascii="Verdana" w:eastAsia="Times New Roman" w:hAnsi="Verdana" w:cs="Times New Roman"/>
                <w:b/>
                <w:bCs/>
                <w:sz w:val="18"/>
                <w:szCs w:val="18"/>
              </w:rPr>
              <w:t>Co-incident Diseases</w:t>
            </w:r>
          </w:p>
        </w:tc>
        <w:tc>
          <w:tcPr>
            <w:tcW w:w="2181" w:type="dxa"/>
          </w:tcPr>
          <w:p w14:paraId="04353F24" w14:textId="77777777" w:rsidR="00F162B4" w:rsidRPr="00017400" w:rsidRDefault="00F162B4" w:rsidP="00017400">
            <w:pPr>
              <w:jc w:val="center"/>
              <w:rPr>
                <w:rFonts w:ascii="Verdana" w:eastAsia="Times New Roman" w:hAnsi="Verdana" w:cs="Times New Roman"/>
                <w:sz w:val="18"/>
                <w:szCs w:val="18"/>
              </w:rPr>
            </w:pPr>
          </w:p>
        </w:tc>
        <w:tc>
          <w:tcPr>
            <w:tcW w:w="2276" w:type="dxa"/>
          </w:tcPr>
          <w:p w14:paraId="09C40599" w14:textId="77777777" w:rsidR="00F162B4" w:rsidRPr="00017400" w:rsidRDefault="00F162B4" w:rsidP="00017400">
            <w:pPr>
              <w:jc w:val="center"/>
              <w:rPr>
                <w:rFonts w:ascii="Verdana" w:eastAsia="Times New Roman" w:hAnsi="Verdana" w:cs="Times New Roman"/>
                <w:sz w:val="18"/>
                <w:szCs w:val="18"/>
              </w:rPr>
            </w:pPr>
          </w:p>
        </w:tc>
        <w:tc>
          <w:tcPr>
            <w:tcW w:w="1077" w:type="dxa"/>
          </w:tcPr>
          <w:p w14:paraId="401776EE" w14:textId="77777777" w:rsidR="00F162B4" w:rsidRPr="00F162B4" w:rsidRDefault="00F162B4" w:rsidP="00017400">
            <w:pPr>
              <w:jc w:val="center"/>
              <w:rPr>
                <w:rFonts w:ascii="Verdana" w:eastAsia="Times New Roman" w:hAnsi="Verdana" w:cs="Times New Roman"/>
                <w:sz w:val="18"/>
                <w:szCs w:val="18"/>
              </w:rPr>
            </w:pPr>
          </w:p>
        </w:tc>
        <w:tc>
          <w:tcPr>
            <w:tcW w:w="2181" w:type="dxa"/>
          </w:tcPr>
          <w:p w14:paraId="5F3A52B7" w14:textId="77777777" w:rsidR="00F162B4" w:rsidRPr="00017400" w:rsidRDefault="00F162B4" w:rsidP="00017400">
            <w:pPr>
              <w:jc w:val="center"/>
              <w:rPr>
                <w:rFonts w:ascii="Verdana" w:eastAsia="Times New Roman" w:hAnsi="Verdana" w:cs="Times New Roman"/>
                <w:sz w:val="18"/>
                <w:szCs w:val="18"/>
              </w:rPr>
            </w:pPr>
          </w:p>
        </w:tc>
        <w:tc>
          <w:tcPr>
            <w:tcW w:w="1817" w:type="dxa"/>
          </w:tcPr>
          <w:p w14:paraId="5B84108B" w14:textId="77777777" w:rsidR="00F162B4" w:rsidRPr="00017400" w:rsidRDefault="00F162B4" w:rsidP="00017400">
            <w:pPr>
              <w:jc w:val="center"/>
              <w:rPr>
                <w:rFonts w:ascii="Verdana" w:eastAsia="Times New Roman" w:hAnsi="Verdana" w:cs="Times New Roman"/>
                <w:sz w:val="18"/>
                <w:szCs w:val="18"/>
              </w:rPr>
            </w:pPr>
          </w:p>
        </w:tc>
        <w:tc>
          <w:tcPr>
            <w:tcW w:w="1155" w:type="dxa"/>
          </w:tcPr>
          <w:p w14:paraId="747B8B12" w14:textId="77777777" w:rsidR="00F162B4" w:rsidRPr="00017400" w:rsidRDefault="00F162B4" w:rsidP="00017400">
            <w:pPr>
              <w:jc w:val="center"/>
              <w:rPr>
                <w:rFonts w:ascii="Verdana" w:eastAsia="Times New Roman" w:hAnsi="Verdana" w:cs="Times New Roman"/>
                <w:sz w:val="18"/>
                <w:szCs w:val="18"/>
              </w:rPr>
            </w:pPr>
          </w:p>
        </w:tc>
      </w:tr>
      <w:tr w:rsidR="00F162B4" w:rsidRPr="00017400" w14:paraId="0C36B4DC" w14:textId="77777777">
        <w:trPr>
          <w:trHeight w:val="480"/>
        </w:trPr>
        <w:tc>
          <w:tcPr>
            <w:tcW w:w="1620" w:type="dxa"/>
          </w:tcPr>
          <w:p w14:paraId="21FC8DD0" w14:textId="77777777" w:rsidR="00F162B4" w:rsidRPr="00017400" w:rsidRDefault="00F162B4" w:rsidP="00017400">
            <w:pPr>
              <w:rPr>
                <w:rFonts w:ascii="Verdana" w:eastAsia="Times New Roman" w:hAnsi="Verdana" w:cs="Times New Roman"/>
                <w:b/>
                <w:bCs/>
                <w:sz w:val="18"/>
                <w:szCs w:val="18"/>
              </w:rPr>
            </w:pPr>
            <w:r>
              <w:rPr>
                <w:rFonts w:ascii="Verdana" w:eastAsia="Times New Roman" w:hAnsi="Verdana" w:cs="Times New Roman"/>
                <w:sz w:val="18"/>
                <w:szCs w:val="18"/>
              </w:rPr>
              <w:t>Chronic obstructive pulmonary disease</w:t>
            </w:r>
          </w:p>
        </w:tc>
        <w:tc>
          <w:tcPr>
            <w:tcW w:w="2181" w:type="dxa"/>
          </w:tcPr>
          <w:p w14:paraId="70D925BF" w14:textId="77777777"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81 (10.23%)</w:t>
            </w:r>
          </w:p>
        </w:tc>
        <w:tc>
          <w:tcPr>
            <w:tcW w:w="2276" w:type="dxa"/>
          </w:tcPr>
          <w:p w14:paraId="558A11A3" w14:textId="77777777"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76 (7.72%)</w:t>
            </w:r>
          </w:p>
        </w:tc>
        <w:tc>
          <w:tcPr>
            <w:tcW w:w="1077" w:type="dxa"/>
          </w:tcPr>
          <w:p w14:paraId="2CD380CB" w14:textId="77777777" w:rsidR="00F162B4" w:rsidRPr="00F162B4" w:rsidRDefault="00F162B4"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0.07</w:t>
            </w:r>
          </w:p>
        </w:tc>
        <w:tc>
          <w:tcPr>
            <w:tcW w:w="2181" w:type="dxa"/>
          </w:tcPr>
          <w:p w14:paraId="4900B8C6" w14:textId="77777777"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817" w:type="dxa"/>
          </w:tcPr>
          <w:p w14:paraId="3BBD5348" w14:textId="77777777"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39 (11.2%)</w:t>
            </w:r>
          </w:p>
        </w:tc>
        <w:tc>
          <w:tcPr>
            <w:tcW w:w="1155" w:type="dxa"/>
          </w:tcPr>
          <w:p w14:paraId="6930B257" w14:textId="77777777"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r>
      <w:tr w:rsidR="003C7871" w:rsidRPr="00017400" w14:paraId="2D3412C7" w14:textId="77777777">
        <w:trPr>
          <w:trHeight w:val="480"/>
        </w:trPr>
        <w:tc>
          <w:tcPr>
            <w:tcW w:w="1620" w:type="dxa"/>
          </w:tcPr>
          <w:p w14:paraId="29C51C10" w14:textId="77777777" w:rsidR="003C7871" w:rsidRPr="001E6893" w:rsidRDefault="003C7871" w:rsidP="003C7871">
            <w:pPr>
              <w:rPr>
                <w:rFonts w:ascii="Verdana" w:eastAsia="Times New Roman" w:hAnsi="Verdana" w:cs="Times New Roman"/>
                <w:sz w:val="18"/>
                <w:szCs w:val="18"/>
                <w:vertAlign w:val="superscript"/>
              </w:rPr>
            </w:pPr>
            <w:r>
              <w:rPr>
                <w:rFonts w:ascii="Verdana" w:eastAsia="Times New Roman" w:hAnsi="Verdana" w:cs="Times New Roman"/>
                <w:sz w:val="18"/>
                <w:szCs w:val="18"/>
              </w:rPr>
              <w:t>Respiratory disease</w:t>
            </w:r>
            <w:r w:rsidR="00B573AD">
              <w:rPr>
                <w:rFonts w:ascii="Verdana" w:eastAsia="Times New Roman" w:hAnsi="Verdana" w:cs="Times New Roman"/>
                <w:sz w:val="18"/>
                <w:szCs w:val="18"/>
                <w:vertAlign w:val="superscript"/>
              </w:rPr>
              <w:t xml:space="preserve"> </w:t>
            </w:r>
            <w:r w:rsidR="00B573AD">
              <w:rPr>
                <w:rFonts w:ascii="Verdana" w:eastAsia="Times New Roman" w:hAnsi="Verdana" w:cs="Times New Roman"/>
                <w:sz w:val="18"/>
                <w:szCs w:val="18"/>
              </w:rPr>
              <w:t>(non-COPD)</w:t>
            </w:r>
            <w:r w:rsidR="001E6893">
              <w:rPr>
                <w:rFonts w:ascii="Verdana" w:eastAsia="Times New Roman" w:hAnsi="Verdana" w:cs="Times New Roman"/>
                <w:sz w:val="18"/>
                <w:szCs w:val="18"/>
                <w:vertAlign w:val="superscript"/>
              </w:rPr>
              <w:t>1</w:t>
            </w:r>
          </w:p>
        </w:tc>
        <w:tc>
          <w:tcPr>
            <w:tcW w:w="2181" w:type="dxa"/>
          </w:tcPr>
          <w:p w14:paraId="09D257E0"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278 (35.1%)</w:t>
            </w:r>
          </w:p>
        </w:tc>
        <w:tc>
          <w:tcPr>
            <w:tcW w:w="2276" w:type="dxa"/>
          </w:tcPr>
          <w:p w14:paraId="6581D97B"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287 (29.2%)</w:t>
            </w:r>
          </w:p>
        </w:tc>
        <w:tc>
          <w:tcPr>
            <w:tcW w:w="1077" w:type="dxa"/>
          </w:tcPr>
          <w:p w14:paraId="41812ADC" w14:textId="77777777"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bCs/>
                <w:sz w:val="18"/>
                <w:szCs w:val="18"/>
              </w:rPr>
              <w:t>0.008</w:t>
            </w:r>
          </w:p>
        </w:tc>
        <w:tc>
          <w:tcPr>
            <w:tcW w:w="2181" w:type="dxa"/>
          </w:tcPr>
          <w:p w14:paraId="13561856"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121 (34.7%)</w:t>
            </w:r>
          </w:p>
        </w:tc>
        <w:tc>
          <w:tcPr>
            <w:tcW w:w="1817" w:type="dxa"/>
          </w:tcPr>
          <w:p w14:paraId="68F0499F"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125 (35.9%)</w:t>
            </w:r>
          </w:p>
        </w:tc>
        <w:tc>
          <w:tcPr>
            <w:tcW w:w="1155" w:type="dxa"/>
          </w:tcPr>
          <w:p w14:paraId="6545434F"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14:paraId="4F1B68FC" w14:textId="77777777">
        <w:trPr>
          <w:trHeight w:val="480"/>
        </w:trPr>
        <w:tc>
          <w:tcPr>
            <w:tcW w:w="1620" w:type="dxa"/>
          </w:tcPr>
          <w:p w14:paraId="41C13768" w14:textId="77777777" w:rsidR="003C7871" w:rsidRPr="00017400" w:rsidRDefault="003C7871" w:rsidP="00017400">
            <w:pPr>
              <w:rPr>
                <w:rFonts w:ascii="Verdana" w:eastAsia="Times New Roman" w:hAnsi="Verdana" w:cs="Times New Roman"/>
                <w:b/>
                <w:bCs/>
                <w:sz w:val="18"/>
                <w:szCs w:val="18"/>
              </w:rPr>
            </w:pPr>
            <w:r w:rsidRPr="00017400">
              <w:rPr>
                <w:rFonts w:ascii="Verdana" w:eastAsia="Times New Roman" w:hAnsi="Verdana" w:cs="Times New Roman"/>
                <w:sz w:val="18"/>
                <w:szCs w:val="18"/>
              </w:rPr>
              <w:t>Pneumonia</w:t>
            </w:r>
          </w:p>
        </w:tc>
        <w:tc>
          <w:tcPr>
            <w:tcW w:w="2181" w:type="dxa"/>
          </w:tcPr>
          <w:p w14:paraId="2C7765D4"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147 (18.6%)</w:t>
            </w:r>
          </w:p>
        </w:tc>
        <w:tc>
          <w:tcPr>
            <w:tcW w:w="2276" w:type="dxa"/>
          </w:tcPr>
          <w:p w14:paraId="7B8A2FB5"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152 (15.5%)</w:t>
            </w:r>
          </w:p>
        </w:tc>
        <w:tc>
          <w:tcPr>
            <w:tcW w:w="1077" w:type="dxa"/>
          </w:tcPr>
          <w:p w14:paraId="7F552DB5" w14:textId="77777777" w:rsidR="003C7871" w:rsidRPr="00F162B4"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0.005</w:t>
            </w:r>
          </w:p>
        </w:tc>
        <w:tc>
          <w:tcPr>
            <w:tcW w:w="2181" w:type="dxa"/>
          </w:tcPr>
          <w:p w14:paraId="01C77BCF"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67 (20%)</w:t>
            </w:r>
          </w:p>
        </w:tc>
        <w:tc>
          <w:tcPr>
            <w:tcW w:w="1817" w:type="dxa"/>
          </w:tcPr>
          <w:p w14:paraId="5CE55BD6"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68 (20.3%)</w:t>
            </w:r>
          </w:p>
        </w:tc>
        <w:tc>
          <w:tcPr>
            <w:tcW w:w="1155" w:type="dxa"/>
          </w:tcPr>
          <w:p w14:paraId="6600FDF4"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14:paraId="017FD455" w14:textId="77777777">
        <w:trPr>
          <w:trHeight w:val="480"/>
        </w:trPr>
        <w:tc>
          <w:tcPr>
            <w:tcW w:w="1620" w:type="dxa"/>
          </w:tcPr>
          <w:p w14:paraId="6997623D" w14:textId="77777777" w:rsidR="003C7871" w:rsidRPr="00017400" w:rsidRDefault="003C7871" w:rsidP="00017400">
            <w:pPr>
              <w:rPr>
                <w:rFonts w:ascii="Verdana" w:eastAsia="Times New Roman" w:hAnsi="Verdana" w:cs="Times New Roman"/>
                <w:b/>
                <w:bCs/>
                <w:sz w:val="18"/>
                <w:szCs w:val="18"/>
              </w:rPr>
            </w:pPr>
            <w:r>
              <w:rPr>
                <w:rFonts w:ascii="Verdana" w:eastAsia="Times New Roman" w:hAnsi="Verdana" w:cs="Times New Roman"/>
                <w:sz w:val="18"/>
                <w:szCs w:val="18"/>
              </w:rPr>
              <w:t>Congestive Heart Failure</w:t>
            </w:r>
          </w:p>
        </w:tc>
        <w:tc>
          <w:tcPr>
            <w:tcW w:w="2181" w:type="dxa"/>
          </w:tcPr>
          <w:p w14:paraId="6FA09E11"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97 (12.5%)</w:t>
            </w:r>
          </w:p>
        </w:tc>
        <w:tc>
          <w:tcPr>
            <w:tcW w:w="2276" w:type="dxa"/>
          </w:tcPr>
          <w:p w14:paraId="7FDCDF31"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116 (11.8%)</w:t>
            </w:r>
          </w:p>
        </w:tc>
        <w:tc>
          <w:tcPr>
            <w:tcW w:w="1077" w:type="dxa"/>
          </w:tcPr>
          <w:p w14:paraId="576B6617" w14:textId="77777777"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0.7</w:t>
            </w:r>
          </w:p>
        </w:tc>
        <w:tc>
          <w:tcPr>
            <w:tcW w:w="2181" w:type="dxa"/>
          </w:tcPr>
          <w:p w14:paraId="4E3873F8"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44 (12.6%)</w:t>
            </w:r>
          </w:p>
        </w:tc>
        <w:tc>
          <w:tcPr>
            <w:tcW w:w="1817" w:type="dxa"/>
          </w:tcPr>
          <w:p w14:paraId="66C5D559"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36 (10.3%)</w:t>
            </w:r>
          </w:p>
        </w:tc>
        <w:tc>
          <w:tcPr>
            <w:tcW w:w="1155" w:type="dxa"/>
          </w:tcPr>
          <w:p w14:paraId="4E969285"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0.4</w:t>
            </w:r>
          </w:p>
        </w:tc>
      </w:tr>
      <w:tr w:rsidR="003C7871" w:rsidRPr="00017400" w14:paraId="5672F8C8" w14:textId="77777777">
        <w:trPr>
          <w:trHeight w:val="340"/>
        </w:trPr>
        <w:tc>
          <w:tcPr>
            <w:tcW w:w="1620" w:type="dxa"/>
          </w:tcPr>
          <w:p w14:paraId="20017674" w14:textId="77777777"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Atrial Fibrillation</w:t>
            </w:r>
          </w:p>
        </w:tc>
        <w:tc>
          <w:tcPr>
            <w:tcW w:w="2181" w:type="dxa"/>
          </w:tcPr>
          <w:p w14:paraId="732A151C"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82 (10.4%)</w:t>
            </w:r>
          </w:p>
        </w:tc>
        <w:tc>
          <w:tcPr>
            <w:tcW w:w="2276" w:type="dxa"/>
          </w:tcPr>
          <w:p w14:paraId="3078B7C4"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125 (12.7%)</w:t>
            </w:r>
          </w:p>
        </w:tc>
        <w:tc>
          <w:tcPr>
            <w:tcW w:w="1077" w:type="dxa"/>
          </w:tcPr>
          <w:p w14:paraId="222E9B51" w14:textId="77777777"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0.1</w:t>
            </w:r>
          </w:p>
        </w:tc>
        <w:tc>
          <w:tcPr>
            <w:tcW w:w="2181" w:type="dxa"/>
          </w:tcPr>
          <w:p w14:paraId="71094658"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36 (10.3%)</w:t>
            </w:r>
          </w:p>
        </w:tc>
        <w:tc>
          <w:tcPr>
            <w:tcW w:w="1817" w:type="dxa"/>
          </w:tcPr>
          <w:p w14:paraId="0BDC8898"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155" w:type="dxa"/>
          </w:tcPr>
          <w:p w14:paraId="2670F4FB"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14:paraId="0C7B9998" w14:textId="77777777">
        <w:trPr>
          <w:trHeight w:val="340"/>
        </w:trPr>
        <w:tc>
          <w:tcPr>
            <w:tcW w:w="1620" w:type="dxa"/>
          </w:tcPr>
          <w:p w14:paraId="13BEE1F5" w14:textId="77777777"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Chronic kidney disease</w:t>
            </w:r>
          </w:p>
        </w:tc>
        <w:tc>
          <w:tcPr>
            <w:tcW w:w="2181" w:type="dxa"/>
          </w:tcPr>
          <w:p w14:paraId="1CEF2A8E"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 (3.5%)</w:t>
            </w:r>
          </w:p>
        </w:tc>
        <w:tc>
          <w:tcPr>
            <w:tcW w:w="2276" w:type="dxa"/>
          </w:tcPr>
          <w:p w14:paraId="1E40460E"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(3.3%)</w:t>
            </w:r>
          </w:p>
        </w:tc>
        <w:tc>
          <w:tcPr>
            <w:tcW w:w="1077" w:type="dxa"/>
          </w:tcPr>
          <w:p w14:paraId="22CC50F8" w14:textId="77777777"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0.8</w:t>
            </w:r>
          </w:p>
        </w:tc>
        <w:tc>
          <w:tcPr>
            <w:tcW w:w="2181" w:type="dxa"/>
          </w:tcPr>
          <w:p w14:paraId="134AF152"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13 (3.8%)</w:t>
            </w:r>
          </w:p>
        </w:tc>
        <w:tc>
          <w:tcPr>
            <w:tcW w:w="1817" w:type="dxa"/>
          </w:tcPr>
          <w:p w14:paraId="3D18853F"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 (2.9%)</w:t>
            </w:r>
          </w:p>
        </w:tc>
        <w:tc>
          <w:tcPr>
            <w:tcW w:w="1155" w:type="dxa"/>
          </w:tcPr>
          <w:p w14:paraId="70BC8D0A"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14:paraId="566EF858" w14:textId="77777777">
        <w:trPr>
          <w:trHeight w:val="340"/>
        </w:trPr>
        <w:tc>
          <w:tcPr>
            <w:tcW w:w="1620" w:type="dxa"/>
          </w:tcPr>
          <w:p w14:paraId="7CC0117D" w14:textId="77777777"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Liver Disease</w:t>
            </w:r>
          </w:p>
        </w:tc>
        <w:tc>
          <w:tcPr>
            <w:tcW w:w="2181" w:type="dxa"/>
          </w:tcPr>
          <w:p w14:paraId="6F6BEE3B"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 (4.8%)</w:t>
            </w:r>
          </w:p>
        </w:tc>
        <w:tc>
          <w:tcPr>
            <w:tcW w:w="2276" w:type="dxa"/>
          </w:tcPr>
          <w:p w14:paraId="1A9F3729"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61 (6.2%)</w:t>
            </w:r>
          </w:p>
        </w:tc>
        <w:tc>
          <w:tcPr>
            <w:tcW w:w="1077" w:type="dxa"/>
          </w:tcPr>
          <w:p w14:paraId="6913DEC2" w14:textId="77777777"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0.2</w:t>
            </w:r>
          </w:p>
        </w:tc>
        <w:tc>
          <w:tcPr>
            <w:tcW w:w="2181" w:type="dxa"/>
          </w:tcPr>
          <w:p w14:paraId="3A55A187"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14 (4%)</w:t>
            </w:r>
          </w:p>
        </w:tc>
        <w:tc>
          <w:tcPr>
            <w:tcW w:w="1817" w:type="dxa"/>
          </w:tcPr>
          <w:p w14:paraId="022284D9"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 (5.2%)</w:t>
            </w:r>
          </w:p>
        </w:tc>
        <w:tc>
          <w:tcPr>
            <w:tcW w:w="1155" w:type="dxa"/>
          </w:tcPr>
          <w:p w14:paraId="014F3348"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14:paraId="1D9B135F" w14:textId="77777777">
        <w:trPr>
          <w:trHeight w:val="340"/>
        </w:trPr>
        <w:tc>
          <w:tcPr>
            <w:tcW w:w="1620" w:type="dxa"/>
          </w:tcPr>
          <w:p w14:paraId="7A3A38BA" w14:textId="77777777"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Coronary artery disease</w:t>
            </w:r>
          </w:p>
        </w:tc>
        <w:tc>
          <w:tcPr>
            <w:tcW w:w="2181" w:type="dxa"/>
          </w:tcPr>
          <w:p w14:paraId="269F32D4"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51 (6.4%)</w:t>
            </w:r>
          </w:p>
        </w:tc>
        <w:tc>
          <w:tcPr>
            <w:tcW w:w="2276" w:type="dxa"/>
          </w:tcPr>
          <w:p w14:paraId="446DC136"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72 (7.32%)</w:t>
            </w:r>
          </w:p>
        </w:tc>
        <w:tc>
          <w:tcPr>
            <w:tcW w:w="1077" w:type="dxa"/>
          </w:tcPr>
          <w:p w14:paraId="419A186C" w14:textId="77777777"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0.5</w:t>
            </w:r>
          </w:p>
        </w:tc>
        <w:tc>
          <w:tcPr>
            <w:tcW w:w="2181" w:type="dxa"/>
          </w:tcPr>
          <w:p w14:paraId="4FA7BEFA"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23 (6.6%)</w:t>
            </w:r>
          </w:p>
        </w:tc>
        <w:tc>
          <w:tcPr>
            <w:tcW w:w="1817" w:type="dxa"/>
          </w:tcPr>
          <w:p w14:paraId="71564B31"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21 (6%)</w:t>
            </w:r>
          </w:p>
        </w:tc>
        <w:tc>
          <w:tcPr>
            <w:tcW w:w="1155" w:type="dxa"/>
          </w:tcPr>
          <w:p w14:paraId="168F96DB"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14:paraId="3B53F503" w14:textId="77777777">
        <w:trPr>
          <w:trHeight w:val="340"/>
        </w:trPr>
        <w:tc>
          <w:tcPr>
            <w:tcW w:w="1620" w:type="dxa"/>
          </w:tcPr>
          <w:p w14:paraId="6142E5BF" w14:textId="77777777"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lastRenderedPageBreak/>
              <w:t>Stroke</w:t>
            </w:r>
          </w:p>
        </w:tc>
        <w:tc>
          <w:tcPr>
            <w:tcW w:w="2181" w:type="dxa"/>
          </w:tcPr>
          <w:p w14:paraId="5E74C01A"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70 (8.8%)</w:t>
            </w:r>
          </w:p>
        </w:tc>
        <w:tc>
          <w:tcPr>
            <w:tcW w:w="2276" w:type="dxa"/>
          </w:tcPr>
          <w:p w14:paraId="3FFA9EFB"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152 (15.5%)</w:t>
            </w:r>
          </w:p>
        </w:tc>
        <w:tc>
          <w:tcPr>
            <w:tcW w:w="1077" w:type="dxa"/>
          </w:tcPr>
          <w:p w14:paraId="0CB1CE7D" w14:textId="77777777" w:rsidR="003C7871" w:rsidRPr="00F162B4" w:rsidRDefault="003C7871"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0.0001</w:t>
            </w:r>
          </w:p>
        </w:tc>
        <w:tc>
          <w:tcPr>
            <w:tcW w:w="2181" w:type="dxa"/>
          </w:tcPr>
          <w:p w14:paraId="1C4B59F1"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817" w:type="dxa"/>
          </w:tcPr>
          <w:p w14:paraId="11C645CD"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33 (9.5%)</w:t>
            </w:r>
          </w:p>
        </w:tc>
        <w:tc>
          <w:tcPr>
            <w:tcW w:w="1155" w:type="dxa"/>
          </w:tcPr>
          <w:p w14:paraId="7E707561"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14:paraId="0A44A050" w14:textId="77777777">
        <w:trPr>
          <w:trHeight w:val="340"/>
        </w:trPr>
        <w:tc>
          <w:tcPr>
            <w:tcW w:w="1620" w:type="dxa"/>
          </w:tcPr>
          <w:p w14:paraId="1EEB47C9" w14:textId="77777777"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Malignancy</w:t>
            </w:r>
          </w:p>
        </w:tc>
        <w:tc>
          <w:tcPr>
            <w:tcW w:w="2181" w:type="dxa"/>
          </w:tcPr>
          <w:p w14:paraId="432DBFBD"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92 (11.6%)</w:t>
            </w:r>
          </w:p>
        </w:tc>
        <w:tc>
          <w:tcPr>
            <w:tcW w:w="2276" w:type="dxa"/>
          </w:tcPr>
          <w:p w14:paraId="4D2187B5"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164 (16.7%)</w:t>
            </w:r>
          </w:p>
        </w:tc>
        <w:tc>
          <w:tcPr>
            <w:tcW w:w="1077" w:type="dxa"/>
          </w:tcPr>
          <w:p w14:paraId="1A6000A0" w14:textId="77777777" w:rsidR="003C7871" w:rsidRPr="00F162B4" w:rsidRDefault="003C7871"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0.003</w:t>
            </w:r>
          </w:p>
        </w:tc>
        <w:tc>
          <w:tcPr>
            <w:tcW w:w="2181" w:type="dxa"/>
          </w:tcPr>
          <w:p w14:paraId="7004B3BE"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44 (12.6%)</w:t>
            </w:r>
          </w:p>
        </w:tc>
        <w:tc>
          <w:tcPr>
            <w:tcW w:w="1817" w:type="dxa"/>
          </w:tcPr>
          <w:p w14:paraId="7F707402"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51 (14.7%)</w:t>
            </w:r>
          </w:p>
        </w:tc>
        <w:tc>
          <w:tcPr>
            <w:tcW w:w="1155" w:type="dxa"/>
          </w:tcPr>
          <w:p w14:paraId="181F77D3"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14:paraId="269A2A6D" w14:textId="77777777">
        <w:trPr>
          <w:trHeight w:val="520"/>
        </w:trPr>
        <w:tc>
          <w:tcPr>
            <w:tcW w:w="1620" w:type="dxa"/>
          </w:tcPr>
          <w:p w14:paraId="05C6DB8E" w14:textId="77777777" w:rsidR="003C7871" w:rsidRPr="00017400" w:rsidRDefault="003C7871" w:rsidP="00F162B4">
            <w:pPr>
              <w:rPr>
                <w:rFonts w:ascii="Verdana" w:eastAsia="Times New Roman" w:hAnsi="Verdana" w:cs="Times New Roman"/>
                <w:sz w:val="18"/>
                <w:szCs w:val="18"/>
              </w:rPr>
            </w:pPr>
          </w:p>
        </w:tc>
        <w:tc>
          <w:tcPr>
            <w:tcW w:w="2181" w:type="dxa"/>
          </w:tcPr>
          <w:p w14:paraId="38E19CCB" w14:textId="77777777" w:rsidR="003C7871" w:rsidRPr="00017400" w:rsidRDefault="003C7871" w:rsidP="00017400">
            <w:pPr>
              <w:jc w:val="center"/>
              <w:rPr>
                <w:rFonts w:ascii="Verdana" w:eastAsia="Times New Roman" w:hAnsi="Verdana" w:cs="Times New Roman"/>
                <w:sz w:val="18"/>
                <w:szCs w:val="18"/>
              </w:rPr>
            </w:pPr>
          </w:p>
        </w:tc>
        <w:tc>
          <w:tcPr>
            <w:tcW w:w="2276" w:type="dxa"/>
          </w:tcPr>
          <w:p w14:paraId="4248F927" w14:textId="77777777" w:rsidR="003C7871" w:rsidRPr="00017400" w:rsidRDefault="003C7871" w:rsidP="00017400">
            <w:pPr>
              <w:jc w:val="center"/>
              <w:rPr>
                <w:rFonts w:ascii="Verdana" w:eastAsia="Times New Roman" w:hAnsi="Verdana" w:cs="Times New Roman"/>
                <w:sz w:val="18"/>
                <w:szCs w:val="18"/>
              </w:rPr>
            </w:pPr>
          </w:p>
        </w:tc>
        <w:tc>
          <w:tcPr>
            <w:tcW w:w="1077" w:type="dxa"/>
          </w:tcPr>
          <w:p w14:paraId="048B2C1B" w14:textId="77777777" w:rsidR="003C7871" w:rsidRPr="00F162B4" w:rsidRDefault="003C7871" w:rsidP="00017400">
            <w:pPr>
              <w:jc w:val="center"/>
              <w:rPr>
                <w:rFonts w:ascii="Verdana" w:eastAsia="Times New Roman" w:hAnsi="Verdana" w:cs="Times New Roman"/>
                <w:bCs/>
                <w:sz w:val="18"/>
                <w:szCs w:val="18"/>
              </w:rPr>
            </w:pPr>
          </w:p>
        </w:tc>
        <w:tc>
          <w:tcPr>
            <w:tcW w:w="2181" w:type="dxa"/>
          </w:tcPr>
          <w:p w14:paraId="6A27C09A" w14:textId="77777777" w:rsidR="003C7871" w:rsidRPr="00017400" w:rsidRDefault="003C7871" w:rsidP="00017400">
            <w:pPr>
              <w:jc w:val="center"/>
              <w:rPr>
                <w:rFonts w:ascii="Verdana" w:eastAsia="Times New Roman" w:hAnsi="Verdana" w:cs="Times New Roman"/>
                <w:sz w:val="18"/>
                <w:szCs w:val="18"/>
              </w:rPr>
            </w:pPr>
          </w:p>
        </w:tc>
        <w:tc>
          <w:tcPr>
            <w:tcW w:w="1817" w:type="dxa"/>
          </w:tcPr>
          <w:p w14:paraId="1214C803" w14:textId="77777777" w:rsidR="003C7871" w:rsidRPr="00017400" w:rsidRDefault="003C7871" w:rsidP="00017400">
            <w:pPr>
              <w:jc w:val="center"/>
              <w:rPr>
                <w:rFonts w:ascii="Verdana" w:eastAsia="Times New Roman" w:hAnsi="Verdana" w:cs="Times New Roman"/>
                <w:sz w:val="18"/>
                <w:szCs w:val="18"/>
              </w:rPr>
            </w:pPr>
          </w:p>
        </w:tc>
        <w:tc>
          <w:tcPr>
            <w:tcW w:w="1155" w:type="dxa"/>
          </w:tcPr>
          <w:p w14:paraId="4249DC6D" w14:textId="77777777" w:rsidR="003C7871" w:rsidRPr="00017400" w:rsidRDefault="003C7871" w:rsidP="00017400">
            <w:pPr>
              <w:jc w:val="center"/>
              <w:rPr>
                <w:rFonts w:ascii="Verdana" w:eastAsia="Times New Roman" w:hAnsi="Verdana" w:cs="Times New Roman"/>
                <w:sz w:val="18"/>
                <w:szCs w:val="18"/>
              </w:rPr>
            </w:pPr>
          </w:p>
        </w:tc>
      </w:tr>
      <w:tr w:rsidR="003C7871" w:rsidRPr="00017400" w14:paraId="5035A764" w14:textId="77777777">
        <w:trPr>
          <w:trHeight w:val="520"/>
        </w:trPr>
        <w:tc>
          <w:tcPr>
            <w:tcW w:w="1620" w:type="dxa"/>
          </w:tcPr>
          <w:p w14:paraId="035A4F80" w14:textId="77777777" w:rsidR="003C7871" w:rsidRPr="00017400" w:rsidRDefault="003C7871" w:rsidP="00017400">
            <w:pPr>
              <w:rPr>
                <w:rFonts w:ascii="Verdana" w:eastAsia="Times New Roman" w:hAnsi="Verdana" w:cs="Times New Roman"/>
                <w:sz w:val="18"/>
                <w:szCs w:val="18"/>
              </w:rPr>
            </w:pPr>
          </w:p>
        </w:tc>
        <w:tc>
          <w:tcPr>
            <w:tcW w:w="2181" w:type="dxa"/>
          </w:tcPr>
          <w:p w14:paraId="3AA881F2" w14:textId="77777777" w:rsidR="003C7871" w:rsidRPr="00017400" w:rsidRDefault="003C7871" w:rsidP="00017400">
            <w:pPr>
              <w:jc w:val="center"/>
              <w:rPr>
                <w:rFonts w:ascii="Verdana" w:eastAsia="Times New Roman" w:hAnsi="Verdana" w:cs="Times New Roman"/>
                <w:sz w:val="18"/>
                <w:szCs w:val="18"/>
              </w:rPr>
            </w:pPr>
          </w:p>
        </w:tc>
        <w:tc>
          <w:tcPr>
            <w:tcW w:w="2276" w:type="dxa"/>
          </w:tcPr>
          <w:p w14:paraId="6D8DED57" w14:textId="77777777" w:rsidR="003C7871" w:rsidRPr="00017400" w:rsidRDefault="003C7871" w:rsidP="00017400">
            <w:pPr>
              <w:jc w:val="center"/>
              <w:rPr>
                <w:rFonts w:ascii="Verdana" w:eastAsia="Times New Roman" w:hAnsi="Verdana" w:cs="Times New Roman"/>
                <w:sz w:val="18"/>
                <w:szCs w:val="18"/>
              </w:rPr>
            </w:pPr>
          </w:p>
        </w:tc>
        <w:tc>
          <w:tcPr>
            <w:tcW w:w="1077" w:type="dxa"/>
          </w:tcPr>
          <w:p w14:paraId="78D706EE" w14:textId="77777777" w:rsidR="003C7871" w:rsidRPr="00017400" w:rsidRDefault="003C7871" w:rsidP="00017400">
            <w:pPr>
              <w:jc w:val="center"/>
              <w:rPr>
                <w:rFonts w:ascii="Verdana" w:eastAsia="Times New Roman" w:hAnsi="Verdana" w:cs="Times New Roman"/>
                <w:b/>
                <w:bCs/>
                <w:sz w:val="18"/>
                <w:szCs w:val="18"/>
              </w:rPr>
            </w:pPr>
          </w:p>
        </w:tc>
        <w:tc>
          <w:tcPr>
            <w:tcW w:w="2181" w:type="dxa"/>
          </w:tcPr>
          <w:p w14:paraId="6C31E10E" w14:textId="77777777" w:rsidR="003C7871" w:rsidRPr="00017400" w:rsidRDefault="003C7871" w:rsidP="00017400">
            <w:pPr>
              <w:jc w:val="center"/>
              <w:rPr>
                <w:rFonts w:ascii="Verdana" w:eastAsia="Times New Roman" w:hAnsi="Verdana" w:cs="Times New Roman"/>
                <w:sz w:val="18"/>
                <w:szCs w:val="18"/>
              </w:rPr>
            </w:pPr>
          </w:p>
        </w:tc>
        <w:tc>
          <w:tcPr>
            <w:tcW w:w="1817" w:type="dxa"/>
          </w:tcPr>
          <w:p w14:paraId="5093B505" w14:textId="77777777" w:rsidR="003C7871" w:rsidRPr="00017400" w:rsidRDefault="003C7871" w:rsidP="00017400">
            <w:pPr>
              <w:jc w:val="center"/>
              <w:rPr>
                <w:rFonts w:ascii="Verdana" w:eastAsia="Times New Roman" w:hAnsi="Verdana" w:cs="Times New Roman"/>
                <w:sz w:val="18"/>
                <w:szCs w:val="18"/>
              </w:rPr>
            </w:pPr>
          </w:p>
        </w:tc>
        <w:tc>
          <w:tcPr>
            <w:tcW w:w="1155" w:type="dxa"/>
          </w:tcPr>
          <w:p w14:paraId="4D94600D" w14:textId="77777777" w:rsidR="003C7871" w:rsidRPr="00017400" w:rsidRDefault="003C7871" w:rsidP="00017400">
            <w:pPr>
              <w:jc w:val="center"/>
              <w:rPr>
                <w:rFonts w:ascii="Verdana" w:eastAsia="Times New Roman" w:hAnsi="Verdana" w:cs="Times New Roman"/>
                <w:sz w:val="18"/>
                <w:szCs w:val="18"/>
              </w:rPr>
            </w:pPr>
          </w:p>
        </w:tc>
      </w:tr>
      <w:tr w:rsidR="003C7871" w:rsidRPr="00017400" w14:paraId="0D047B58" w14:textId="77777777">
        <w:trPr>
          <w:trHeight w:val="340"/>
        </w:trPr>
        <w:tc>
          <w:tcPr>
            <w:tcW w:w="1620" w:type="dxa"/>
          </w:tcPr>
          <w:p w14:paraId="35638AE9" w14:textId="77777777" w:rsidR="003C7871" w:rsidRPr="00017400" w:rsidRDefault="00100D99" w:rsidP="00017400">
            <w:pPr>
              <w:rPr>
                <w:rFonts w:ascii="Verdana" w:eastAsia="Times New Roman" w:hAnsi="Verdana" w:cs="Times New Roman"/>
                <w:b/>
                <w:bCs/>
                <w:sz w:val="18"/>
                <w:szCs w:val="18"/>
              </w:rPr>
            </w:pPr>
            <w:ins w:id="75" w:author="lceli" w:date="2015-01-06T12:29:00Z">
              <w:r>
                <w:rPr>
                  <w:rFonts w:ascii="Verdana" w:eastAsia="Times New Roman" w:hAnsi="Verdana" w:cs="Times New Roman"/>
                  <w:b/>
                  <w:bCs/>
                  <w:sz w:val="18"/>
                  <w:szCs w:val="18"/>
                </w:rPr>
                <w:t>Laboratory Tests</w:t>
              </w:r>
            </w:ins>
            <w:del w:id="76" w:author="lceli" w:date="2015-01-06T12:29:00Z">
              <w:r w:rsidR="003C7871" w:rsidRPr="00017400" w:rsidDel="00100D99">
                <w:rPr>
                  <w:rFonts w:ascii="Verdana" w:eastAsia="Times New Roman" w:hAnsi="Verdana" w:cs="Times New Roman"/>
                  <w:b/>
                  <w:bCs/>
                  <w:sz w:val="18"/>
                  <w:szCs w:val="18"/>
                </w:rPr>
                <w:delText>lab tests</w:delText>
              </w:r>
            </w:del>
          </w:p>
        </w:tc>
        <w:tc>
          <w:tcPr>
            <w:tcW w:w="2181" w:type="dxa"/>
          </w:tcPr>
          <w:p w14:paraId="46D4CF7B"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14:paraId="6D287C6B"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tcPr>
          <w:p w14:paraId="453A13CD"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14:paraId="60166DEC"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14:paraId="5783D764"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tcPr>
          <w:p w14:paraId="77EAFD4D"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r>
      <w:tr w:rsidR="003C7871" w:rsidRPr="00017400" w14:paraId="0B7585F0" w14:textId="77777777">
        <w:trPr>
          <w:trHeight w:val="340"/>
        </w:trPr>
        <w:tc>
          <w:tcPr>
            <w:tcW w:w="1620" w:type="dxa"/>
          </w:tcPr>
          <w:p w14:paraId="7FFCA8EB" w14:textId="77777777"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WBC</w:t>
            </w:r>
          </w:p>
        </w:tc>
        <w:tc>
          <w:tcPr>
            <w:tcW w:w="2181" w:type="dxa"/>
          </w:tcPr>
          <w:p w14:paraId="1AE94A4A"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10.6 (7.8-</w:t>
            </w:r>
            <w:r w:rsidRPr="00017400">
              <w:rPr>
                <w:rFonts w:ascii="Verdana" w:eastAsia="Times New Roman" w:hAnsi="Verdana" w:cs="Times New Roman"/>
                <w:sz w:val="18"/>
                <w:szCs w:val="18"/>
              </w:rPr>
              <w:t>14.3)</w:t>
            </w:r>
          </w:p>
        </w:tc>
        <w:tc>
          <w:tcPr>
            <w:tcW w:w="2276" w:type="dxa"/>
          </w:tcPr>
          <w:p w14:paraId="02D3C9BC"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11.8 (8.5-</w:t>
            </w:r>
            <w:r w:rsidRPr="00017400">
              <w:rPr>
                <w:rFonts w:ascii="Verdana" w:eastAsia="Times New Roman" w:hAnsi="Verdana" w:cs="Times New Roman"/>
                <w:sz w:val="18"/>
                <w:szCs w:val="18"/>
              </w:rPr>
              <w:t>15.9)</w:t>
            </w:r>
          </w:p>
        </w:tc>
        <w:tc>
          <w:tcPr>
            <w:tcW w:w="1077" w:type="dxa"/>
          </w:tcPr>
          <w:p w14:paraId="11EEE467" w14:textId="77777777"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14:paraId="14BCF241"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10.7 (8-</w:t>
            </w:r>
            <w:r w:rsidRPr="00017400">
              <w:rPr>
                <w:rFonts w:ascii="Verdana" w:eastAsia="Times New Roman" w:hAnsi="Verdana" w:cs="Times New Roman"/>
                <w:sz w:val="18"/>
                <w:szCs w:val="18"/>
              </w:rPr>
              <w:t>14.8)</w:t>
            </w:r>
          </w:p>
        </w:tc>
        <w:tc>
          <w:tcPr>
            <w:tcW w:w="1817" w:type="dxa"/>
          </w:tcPr>
          <w:p w14:paraId="2FA65FE3"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11.5 (8.4-</w:t>
            </w:r>
            <w:r w:rsidRPr="00017400">
              <w:rPr>
                <w:rFonts w:ascii="Verdana" w:eastAsia="Times New Roman" w:hAnsi="Verdana" w:cs="Times New Roman"/>
                <w:sz w:val="18"/>
                <w:szCs w:val="18"/>
              </w:rPr>
              <w:t>14.7)</w:t>
            </w:r>
          </w:p>
        </w:tc>
        <w:tc>
          <w:tcPr>
            <w:tcW w:w="1155" w:type="dxa"/>
          </w:tcPr>
          <w:p w14:paraId="1CB94AC1"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w:t>
            </w:r>
          </w:p>
        </w:tc>
      </w:tr>
      <w:tr w:rsidR="003C7871" w:rsidRPr="00017400" w14:paraId="27200CDE" w14:textId="77777777">
        <w:trPr>
          <w:trHeight w:val="340"/>
        </w:trPr>
        <w:tc>
          <w:tcPr>
            <w:tcW w:w="1620" w:type="dxa"/>
          </w:tcPr>
          <w:p w14:paraId="36A00807" w14:textId="77777777"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Hemoglobin</w:t>
            </w:r>
          </w:p>
        </w:tc>
        <w:tc>
          <w:tcPr>
            <w:tcW w:w="2181" w:type="dxa"/>
          </w:tcPr>
          <w:p w14:paraId="3460C518"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xml:space="preserve">13 </w:t>
            </w:r>
            <w:r>
              <w:rPr>
                <w:rFonts w:ascii="Verdana" w:eastAsia="Times New Roman" w:hAnsi="Verdana" w:cs="Times New Roman"/>
                <w:sz w:val="18"/>
                <w:szCs w:val="18"/>
              </w:rPr>
              <w:t>(11.3-</w:t>
            </w:r>
            <w:r w:rsidRPr="00017400">
              <w:rPr>
                <w:rFonts w:ascii="Verdana" w:eastAsia="Times New Roman" w:hAnsi="Verdana" w:cs="Times New Roman"/>
                <w:sz w:val="18"/>
                <w:szCs w:val="18"/>
              </w:rPr>
              <w:t>14.4)</w:t>
            </w:r>
          </w:p>
        </w:tc>
        <w:tc>
          <w:tcPr>
            <w:tcW w:w="2276" w:type="dxa"/>
          </w:tcPr>
          <w:p w14:paraId="7F75E74E"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12.6 (11-</w:t>
            </w:r>
            <w:r w:rsidRPr="00017400">
              <w:rPr>
                <w:rFonts w:ascii="Verdana" w:eastAsia="Times New Roman" w:hAnsi="Verdana" w:cs="Times New Roman"/>
                <w:sz w:val="18"/>
                <w:szCs w:val="18"/>
              </w:rPr>
              <w:t>14.1)</w:t>
            </w:r>
          </w:p>
        </w:tc>
        <w:tc>
          <w:tcPr>
            <w:tcW w:w="1077" w:type="dxa"/>
          </w:tcPr>
          <w:p w14:paraId="6937A760" w14:textId="77777777"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0.003</w:t>
            </w:r>
          </w:p>
        </w:tc>
        <w:tc>
          <w:tcPr>
            <w:tcW w:w="2181" w:type="dxa"/>
          </w:tcPr>
          <w:p w14:paraId="171CFA73"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12.8 (11.2 -</w:t>
            </w:r>
            <w:r w:rsidRPr="00017400">
              <w:rPr>
                <w:rFonts w:ascii="Verdana" w:eastAsia="Times New Roman" w:hAnsi="Verdana" w:cs="Times New Roman"/>
                <w:sz w:val="18"/>
                <w:szCs w:val="18"/>
              </w:rPr>
              <w:t>14.2)</w:t>
            </w:r>
          </w:p>
        </w:tc>
        <w:tc>
          <w:tcPr>
            <w:tcW w:w="1817" w:type="dxa"/>
          </w:tcPr>
          <w:p w14:paraId="4DC0C8D2"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12.7 (11-</w:t>
            </w:r>
            <w:r w:rsidRPr="00017400">
              <w:rPr>
                <w:rFonts w:ascii="Verdana" w:eastAsia="Times New Roman" w:hAnsi="Verdana" w:cs="Times New Roman"/>
                <w:sz w:val="18"/>
                <w:szCs w:val="18"/>
              </w:rPr>
              <w:t>14.1)</w:t>
            </w:r>
          </w:p>
        </w:tc>
        <w:tc>
          <w:tcPr>
            <w:tcW w:w="1155" w:type="dxa"/>
          </w:tcPr>
          <w:p w14:paraId="77E4FF38"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r>
      <w:tr w:rsidR="003C7871" w:rsidRPr="00017400" w14:paraId="7B1CB8F6" w14:textId="77777777">
        <w:trPr>
          <w:trHeight w:val="340"/>
        </w:trPr>
        <w:tc>
          <w:tcPr>
            <w:tcW w:w="1620" w:type="dxa"/>
          </w:tcPr>
          <w:p w14:paraId="139A6E81" w14:textId="77777777"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Platelet</w:t>
            </w:r>
          </w:p>
        </w:tc>
        <w:tc>
          <w:tcPr>
            <w:tcW w:w="2181" w:type="dxa"/>
          </w:tcPr>
          <w:p w14:paraId="268DF3C7"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246 (190-</w:t>
            </w:r>
            <w:r w:rsidRPr="00017400">
              <w:rPr>
                <w:rFonts w:ascii="Verdana" w:eastAsia="Times New Roman" w:hAnsi="Verdana" w:cs="Times New Roman"/>
                <w:sz w:val="18"/>
                <w:szCs w:val="18"/>
              </w:rPr>
              <w:t>304)</w:t>
            </w:r>
          </w:p>
        </w:tc>
        <w:tc>
          <w:tcPr>
            <w:tcW w:w="2276" w:type="dxa"/>
          </w:tcPr>
          <w:p w14:paraId="2ECDD383"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237 (177-</w:t>
            </w:r>
            <w:r w:rsidRPr="00017400">
              <w:rPr>
                <w:rFonts w:ascii="Verdana" w:eastAsia="Times New Roman" w:hAnsi="Verdana" w:cs="Times New Roman"/>
                <w:sz w:val="18"/>
                <w:szCs w:val="18"/>
              </w:rPr>
              <w:t>294)</w:t>
            </w:r>
          </w:p>
        </w:tc>
        <w:tc>
          <w:tcPr>
            <w:tcW w:w="1077" w:type="dxa"/>
          </w:tcPr>
          <w:p w14:paraId="2938279A"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0.01</w:t>
            </w:r>
          </w:p>
        </w:tc>
        <w:tc>
          <w:tcPr>
            <w:tcW w:w="2181" w:type="dxa"/>
          </w:tcPr>
          <w:p w14:paraId="6A53FEB5"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238 (184-</w:t>
            </w:r>
            <w:r w:rsidRPr="00017400">
              <w:rPr>
                <w:rFonts w:ascii="Verdana" w:eastAsia="Times New Roman" w:hAnsi="Verdana" w:cs="Times New Roman"/>
                <w:sz w:val="18"/>
                <w:szCs w:val="18"/>
              </w:rPr>
              <w:t>303)</w:t>
            </w:r>
          </w:p>
        </w:tc>
        <w:tc>
          <w:tcPr>
            <w:tcW w:w="1817" w:type="dxa"/>
          </w:tcPr>
          <w:p w14:paraId="335F55B3"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238 (186-</w:t>
            </w:r>
            <w:r w:rsidRPr="00017400">
              <w:rPr>
                <w:rFonts w:ascii="Verdana" w:eastAsia="Times New Roman" w:hAnsi="Verdana" w:cs="Times New Roman"/>
                <w:sz w:val="18"/>
                <w:szCs w:val="18"/>
              </w:rPr>
              <w:t>289)</w:t>
            </w:r>
          </w:p>
        </w:tc>
        <w:tc>
          <w:tcPr>
            <w:tcW w:w="1155" w:type="dxa"/>
          </w:tcPr>
          <w:p w14:paraId="6B6775BD"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14:paraId="6B4B3541" w14:textId="77777777">
        <w:trPr>
          <w:trHeight w:val="340"/>
        </w:trPr>
        <w:tc>
          <w:tcPr>
            <w:tcW w:w="1620" w:type="dxa"/>
          </w:tcPr>
          <w:p w14:paraId="17F0A563" w14:textId="77777777"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Sodium</w:t>
            </w:r>
          </w:p>
        </w:tc>
        <w:tc>
          <w:tcPr>
            <w:tcW w:w="2181" w:type="dxa"/>
          </w:tcPr>
          <w:p w14:paraId="06058FB9"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(138-</w:t>
            </w:r>
            <w:r w:rsidRPr="00017400">
              <w:rPr>
                <w:rFonts w:ascii="Verdana" w:eastAsia="Times New Roman" w:hAnsi="Verdana" w:cs="Times New Roman"/>
                <w:sz w:val="18"/>
                <w:szCs w:val="18"/>
              </w:rPr>
              <w:t>143)</w:t>
            </w:r>
          </w:p>
        </w:tc>
        <w:tc>
          <w:tcPr>
            <w:tcW w:w="2276" w:type="dxa"/>
          </w:tcPr>
          <w:p w14:paraId="1E676DFF"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(137-</w:t>
            </w:r>
            <w:r w:rsidRPr="00017400">
              <w:rPr>
                <w:rFonts w:ascii="Verdana" w:eastAsia="Times New Roman" w:hAnsi="Verdana" w:cs="Times New Roman"/>
                <w:sz w:val="18"/>
                <w:szCs w:val="18"/>
              </w:rPr>
              <w:t>142)</w:t>
            </w:r>
          </w:p>
        </w:tc>
        <w:tc>
          <w:tcPr>
            <w:tcW w:w="1077" w:type="dxa"/>
          </w:tcPr>
          <w:p w14:paraId="00F3958D"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0.007</w:t>
            </w:r>
          </w:p>
        </w:tc>
        <w:tc>
          <w:tcPr>
            <w:tcW w:w="2181" w:type="dxa"/>
          </w:tcPr>
          <w:p w14:paraId="1BBCE165"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(138-</w:t>
            </w:r>
            <w:r w:rsidRPr="00017400">
              <w:rPr>
                <w:rFonts w:ascii="Verdana" w:eastAsia="Times New Roman" w:hAnsi="Verdana" w:cs="Times New Roman"/>
                <w:sz w:val="18"/>
                <w:szCs w:val="18"/>
              </w:rPr>
              <w:t>143)</w:t>
            </w:r>
          </w:p>
        </w:tc>
        <w:tc>
          <w:tcPr>
            <w:tcW w:w="1817" w:type="dxa"/>
          </w:tcPr>
          <w:p w14:paraId="381FA8C0"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(137-</w:t>
            </w:r>
            <w:r w:rsidRPr="00017400">
              <w:rPr>
                <w:rFonts w:ascii="Verdana" w:eastAsia="Times New Roman" w:hAnsi="Verdana" w:cs="Times New Roman"/>
                <w:sz w:val="18"/>
                <w:szCs w:val="18"/>
              </w:rPr>
              <w:t>142)</w:t>
            </w:r>
          </w:p>
        </w:tc>
        <w:tc>
          <w:tcPr>
            <w:tcW w:w="1155" w:type="dxa"/>
          </w:tcPr>
          <w:p w14:paraId="3199908D"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14:paraId="41C60279" w14:textId="77777777">
        <w:trPr>
          <w:trHeight w:val="340"/>
        </w:trPr>
        <w:tc>
          <w:tcPr>
            <w:tcW w:w="1620" w:type="dxa"/>
          </w:tcPr>
          <w:p w14:paraId="3F46FC1E" w14:textId="77777777"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Potassium</w:t>
            </w:r>
          </w:p>
        </w:tc>
        <w:tc>
          <w:tcPr>
            <w:tcW w:w="2181" w:type="dxa"/>
          </w:tcPr>
          <w:p w14:paraId="2142EE55"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(3.6-</w:t>
            </w:r>
            <w:r w:rsidRPr="00017400">
              <w:rPr>
                <w:rFonts w:ascii="Verdana" w:eastAsia="Times New Roman" w:hAnsi="Verdana" w:cs="Times New Roman"/>
                <w:sz w:val="18"/>
                <w:szCs w:val="18"/>
              </w:rPr>
              <w:t>4.5)</w:t>
            </w:r>
          </w:p>
        </w:tc>
        <w:tc>
          <w:tcPr>
            <w:tcW w:w="2276" w:type="dxa"/>
          </w:tcPr>
          <w:p w14:paraId="1FBDE7C8"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(3.7-</w:t>
            </w:r>
            <w:r w:rsidRPr="00017400">
              <w:rPr>
                <w:rFonts w:ascii="Verdana" w:eastAsia="Times New Roman" w:hAnsi="Verdana" w:cs="Times New Roman"/>
                <w:sz w:val="18"/>
                <w:szCs w:val="18"/>
              </w:rPr>
              <w:t>4.4)</w:t>
            </w:r>
          </w:p>
        </w:tc>
        <w:tc>
          <w:tcPr>
            <w:tcW w:w="1077" w:type="dxa"/>
          </w:tcPr>
          <w:p w14:paraId="5371A046"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0.77</w:t>
            </w:r>
          </w:p>
        </w:tc>
        <w:tc>
          <w:tcPr>
            <w:tcW w:w="2181" w:type="dxa"/>
          </w:tcPr>
          <w:p w14:paraId="491E753F"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(3.6-</w:t>
            </w:r>
            <w:r w:rsidRPr="00017400">
              <w:rPr>
                <w:rFonts w:ascii="Verdana" w:eastAsia="Times New Roman" w:hAnsi="Verdana" w:cs="Times New Roman"/>
                <w:sz w:val="18"/>
                <w:szCs w:val="18"/>
              </w:rPr>
              <w:t>4.5)</w:t>
            </w:r>
          </w:p>
        </w:tc>
        <w:tc>
          <w:tcPr>
            <w:tcW w:w="1817" w:type="dxa"/>
          </w:tcPr>
          <w:p w14:paraId="3084C73B"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(3.7-</w:t>
            </w:r>
            <w:r w:rsidRPr="00017400">
              <w:rPr>
                <w:rFonts w:ascii="Verdana" w:eastAsia="Times New Roman" w:hAnsi="Verdana" w:cs="Times New Roman"/>
                <w:sz w:val="18"/>
                <w:szCs w:val="18"/>
              </w:rPr>
              <w:t>4.4)</w:t>
            </w:r>
          </w:p>
        </w:tc>
        <w:tc>
          <w:tcPr>
            <w:tcW w:w="1155" w:type="dxa"/>
          </w:tcPr>
          <w:p w14:paraId="70DBF800"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14:paraId="5E8BD916" w14:textId="77777777">
        <w:trPr>
          <w:trHeight w:val="340"/>
        </w:trPr>
        <w:tc>
          <w:tcPr>
            <w:tcW w:w="1620" w:type="dxa"/>
          </w:tcPr>
          <w:p w14:paraId="6459BA24" w14:textId="77777777"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Bicarbonate</w:t>
            </w:r>
          </w:p>
        </w:tc>
        <w:tc>
          <w:tcPr>
            <w:tcW w:w="2181" w:type="dxa"/>
          </w:tcPr>
          <w:p w14:paraId="6146DD47"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(22-</w:t>
            </w:r>
            <w:r w:rsidRPr="00017400">
              <w:rPr>
                <w:rFonts w:ascii="Verdana" w:eastAsia="Times New Roman" w:hAnsi="Verdana" w:cs="Times New Roman"/>
                <w:sz w:val="18"/>
                <w:szCs w:val="18"/>
              </w:rPr>
              <w:t>27)</w:t>
            </w:r>
          </w:p>
        </w:tc>
        <w:tc>
          <w:tcPr>
            <w:tcW w:w="2276" w:type="dxa"/>
          </w:tcPr>
          <w:p w14:paraId="76A3E3B3"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(21-</w:t>
            </w:r>
            <w:r w:rsidRPr="00017400">
              <w:rPr>
                <w:rFonts w:ascii="Verdana" w:eastAsia="Times New Roman" w:hAnsi="Verdana" w:cs="Times New Roman"/>
                <w:sz w:val="18"/>
                <w:szCs w:val="18"/>
              </w:rPr>
              <w:t>27)</w:t>
            </w:r>
          </w:p>
        </w:tc>
        <w:tc>
          <w:tcPr>
            <w:tcW w:w="1077" w:type="dxa"/>
          </w:tcPr>
          <w:p w14:paraId="08635459"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0.05</w:t>
            </w:r>
          </w:p>
        </w:tc>
        <w:tc>
          <w:tcPr>
            <w:tcW w:w="2181" w:type="dxa"/>
          </w:tcPr>
          <w:p w14:paraId="65A799CB"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(22-</w:t>
            </w:r>
            <w:r w:rsidRPr="00017400">
              <w:rPr>
                <w:rFonts w:ascii="Verdana" w:eastAsia="Times New Roman" w:hAnsi="Verdana" w:cs="Times New Roman"/>
                <w:sz w:val="18"/>
                <w:szCs w:val="18"/>
              </w:rPr>
              <w:t>27)</w:t>
            </w:r>
          </w:p>
        </w:tc>
        <w:tc>
          <w:tcPr>
            <w:tcW w:w="1817" w:type="dxa"/>
          </w:tcPr>
          <w:p w14:paraId="69C3FB2D" w14:textId="77777777"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(21-</w:t>
            </w:r>
            <w:r w:rsidRPr="00017400">
              <w:rPr>
                <w:rFonts w:ascii="Verdana" w:eastAsia="Times New Roman" w:hAnsi="Verdana" w:cs="Times New Roman"/>
                <w:sz w:val="18"/>
                <w:szCs w:val="18"/>
              </w:rPr>
              <w:t>27)</w:t>
            </w:r>
          </w:p>
        </w:tc>
        <w:tc>
          <w:tcPr>
            <w:tcW w:w="1155" w:type="dxa"/>
          </w:tcPr>
          <w:p w14:paraId="1E87E5E9"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14:paraId="45C49208" w14:textId="77777777">
        <w:trPr>
          <w:trHeight w:val="340"/>
        </w:trPr>
        <w:tc>
          <w:tcPr>
            <w:tcW w:w="1620" w:type="dxa"/>
          </w:tcPr>
          <w:p w14:paraId="3613F8BC" w14:textId="77777777"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Chloride</w:t>
            </w:r>
          </w:p>
        </w:tc>
        <w:tc>
          <w:tcPr>
            <w:tcW w:w="2181" w:type="dxa"/>
          </w:tcPr>
          <w:p w14:paraId="373A12AC"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2276" w:type="dxa"/>
          </w:tcPr>
          <w:p w14:paraId="49EB2A2C"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(101~108)</w:t>
            </w:r>
          </w:p>
        </w:tc>
        <w:tc>
          <w:tcPr>
            <w:tcW w:w="1077" w:type="dxa"/>
          </w:tcPr>
          <w:p w14:paraId="5DBDC415" w14:textId="77777777"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0.0003</w:t>
            </w:r>
          </w:p>
        </w:tc>
        <w:tc>
          <w:tcPr>
            <w:tcW w:w="2181" w:type="dxa"/>
          </w:tcPr>
          <w:p w14:paraId="54183B42"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1817" w:type="dxa"/>
          </w:tcPr>
          <w:p w14:paraId="40A646D1"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1155" w:type="dxa"/>
          </w:tcPr>
          <w:p w14:paraId="45F792B9"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14:paraId="4307B4B1" w14:textId="77777777">
        <w:trPr>
          <w:trHeight w:val="340"/>
        </w:trPr>
        <w:tc>
          <w:tcPr>
            <w:tcW w:w="1620" w:type="dxa"/>
          </w:tcPr>
          <w:p w14:paraId="21231A0B" w14:textId="77777777"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BUN</w:t>
            </w:r>
          </w:p>
        </w:tc>
        <w:tc>
          <w:tcPr>
            <w:tcW w:w="2181" w:type="dxa"/>
          </w:tcPr>
          <w:p w14:paraId="5AAAE95E"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 (11~21)</w:t>
            </w:r>
          </w:p>
        </w:tc>
        <w:tc>
          <w:tcPr>
            <w:tcW w:w="2276" w:type="dxa"/>
          </w:tcPr>
          <w:p w14:paraId="69C79F07"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 (12~22)</w:t>
            </w:r>
          </w:p>
        </w:tc>
        <w:tc>
          <w:tcPr>
            <w:tcW w:w="1077" w:type="dxa"/>
          </w:tcPr>
          <w:p w14:paraId="2A2CAE41" w14:textId="77777777"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0.02</w:t>
            </w:r>
          </w:p>
        </w:tc>
        <w:tc>
          <w:tcPr>
            <w:tcW w:w="2181" w:type="dxa"/>
          </w:tcPr>
          <w:p w14:paraId="0F25BDDF"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 (11~22)</w:t>
            </w:r>
          </w:p>
        </w:tc>
        <w:tc>
          <w:tcPr>
            <w:tcW w:w="1817" w:type="dxa"/>
          </w:tcPr>
          <w:p w14:paraId="35F1C7B7"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 (12~22)</w:t>
            </w:r>
          </w:p>
        </w:tc>
        <w:tc>
          <w:tcPr>
            <w:tcW w:w="1155" w:type="dxa"/>
          </w:tcPr>
          <w:p w14:paraId="178777B2"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w:t>
            </w:r>
          </w:p>
        </w:tc>
      </w:tr>
      <w:tr w:rsidR="003C7871" w:rsidRPr="00017400" w14:paraId="469CA67E" w14:textId="77777777">
        <w:trPr>
          <w:trHeight w:val="340"/>
        </w:trPr>
        <w:tc>
          <w:tcPr>
            <w:tcW w:w="1620" w:type="dxa"/>
          </w:tcPr>
          <w:p w14:paraId="19ABB9A7" w14:textId="77777777"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Creatinine</w:t>
            </w:r>
          </w:p>
        </w:tc>
        <w:tc>
          <w:tcPr>
            <w:tcW w:w="2181" w:type="dxa"/>
          </w:tcPr>
          <w:p w14:paraId="6BFDFCDA"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2276" w:type="dxa"/>
          </w:tcPr>
          <w:p w14:paraId="09DA3873"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1077" w:type="dxa"/>
          </w:tcPr>
          <w:p w14:paraId="13B453FE"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c>
          <w:tcPr>
            <w:tcW w:w="2181" w:type="dxa"/>
          </w:tcPr>
          <w:p w14:paraId="0807044E"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(0.7~1.2)</w:t>
            </w:r>
          </w:p>
        </w:tc>
        <w:tc>
          <w:tcPr>
            <w:tcW w:w="1817" w:type="dxa"/>
          </w:tcPr>
          <w:p w14:paraId="103CCD53"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1155" w:type="dxa"/>
          </w:tcPr>
          <w:p w14:paraId="079DAA58"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0.07</w:t>
            </w:r>
          </w:p>
        </w:tc>
      </w:tr>
      <w:tr w:rsidR="003C7871" w:rsidRPr="00017400" w14:paraId="1CBFD893" w14:textId="77777777">
        <w:trPr>
          <w:trHeight w:val="340"/>
        </w:trPr>
        <w:tc>
          <w:tcPr>
            <w:tcW w:w="1620" w:type="dxa"/>
          </w:tcPr>
          <w:p w14:paraId="02AC1648" w14:textId="77777777"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w:t>
            </w:r>
            <w:r>
              <w:rPr>
                <w:rFonts w:ascii="Verdana" w:eastAsia="Times New Roman" w:hAnsi="Verdana" w:cs="Times New Roman"/>
                <w:sz w:val="18"/>
                <w:szCs w:val="18"/>
              </w:rPr>
              <w:t>a</w:t>
            </w:r>
            <w:r w:rsidRPr="00017400">
              <w:rPr>
                <w:rFonts w:ascii="Verdana" w:eastAsia="Times New Roman" w:hAnsi="Verdana" w:cs="Times New Roman"/>
                <w:sz w:val="18"/>
                <w:szCs w:val="18"/>
              </w:rPr>
              <w:t>O2</w:t>
            </w:r>
          </w:p>
        </w:tc>
        <w:tc>
          <w:tcPr>
            <w:tcW w:w="2181" w:type="dxa"/>
          </w:tcPr>
          <w:p w14:paraId="1EDF67DA"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206 (96~375)</w:t>
            </w:r>
          </w:p>
        </w:tc>
        <w:tc>
          <w:tcPr>
            <w:tcW w:w="2276" w:type="dxa"/>
          </w:tcPr>
          <w:p w14:paraId="7B9FE9AA"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200 (108~337)</w:t>
            </w:r>
          </w:p>
        </w:tc>
        <w:tc>
          <w:tcPr>
            <w:tcW w:w="1077" w:type="dxa"/>
          </w:tcPr>
          <w:p w14:paraId="40D41CF0"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c>
          <w:tcPr>
            <w:tcW w:w="2181" w:type="dxa"/>
          </w:tcPr>
          <w:p w14:paraId="2466F888"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180 (104~340)</w:t>
            </w:r>
          </w:p>
        </w:tc>
        <w:tc>
          <w:tcPr>
            <w:tcW w:w="1817" w:type="dxa"/>
          </w:tcPr>
          <w:p w14:paraId="1D594EFA"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187 (106~300)</w:t>
            </w:r>
          </w:p>
        </w:tc>
        <w:tc>
          <w:tcPr>
            <w:tcW w:w="1155" w:type="dxa"/>
          </w:tcPr>
          <w:p w14:paraId="063790EF"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14:paraId="72E542B1" w14:textId="77777777">
        <w:trPr>
          <w:trHeight w:val="340"/>
        </w:trPr>
        <w:tc>
          <w:tcPr>
            <w:tcW w:w="1620" w:type="dxa"/>
          </w:tcPr>
          <w:p w14:paraId="06E43847" w14:textId="77777777"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w:t>
            </w:r>
            <w:r>
              <w:rPr>
                <w:rFonts w:ascii="Verdana" w:eastAsia="Times New Roman" w:hAnsi="Verdana" w:cs="Times New Roman"/>
                <w:sz w:val="18"/>
                <w:szCs w:val="18"/>
              </w:rPr>
              <w:t>a</w:t>
            </w:r>
            <w:r w:rsidRPr="00017400">
              <w:rPr>
                <w:rFonts w:ascii="Verdana" w:eastAsia="Times New Roman" w:hAnsi="Verdana" w:cs="Times New Roman"/>
                <w:sz w:val="18"/>
                <w:szCs w:val="18"/>
              </w:rPr>
              <w:t>CO2</w:t>
            </w:r>
          </w:p>
        </w:tc>
        <w:tc>
          <w:tcPr>
            <w:tcW w:w="2181" w:type="dxa"/>
          </w:tcPr>
          <w:p w14:paraId="7C4FAA18"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42 (37~50)</w:t>
            </w:r>
          </w:p>
        </w:tc>
        <w:tc>
          <w:tcPr>
            <w:tcW w:w="2276" w:type="dxa"/>
          </w:tcPr>
          <w:p w14:paraId="173D64AA"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 (36~48)</w:t>
            </w:r>
          </w:p>
        </w:tc>
        <w:tc>
          <w:tcPr>
            <w:tcW w:w="1077" w:type="dxa"/>
          </w:tcPr>
          <w:p w14:paraId="294B90AC" w14:textId="77777777"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0.02</w:t>
            </w:r>
          </w:p>
        </w:tc>
        <w:tc>
          <w:tcPr>
            <w:tcW w:w="2181" w:type="dxa"/>
          </w:tcPr>
          <w:p w14:paraId="52F9D1D4"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41.5 (37~47)</w:t>
            </w:r>
          </w:p>
        </w:tc>
        <w:tc>
          <w:tcPr>
            <w:tcW w:w="1817" w:type="dxa"/>
          </w:tcPr>
          <w:p w14:paraId="54F38675"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40 (35~46.5)</w:t>
            </w:r>
          </w:p>
        </w:tc>
        <w:tc>
          <w:tcPr>
            <w:tcW w:w="1155" w:type="dxa"/>
          </w:tcPr>
          <w:p w14:paraId="1D7A2B8B"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0.2</w:t>
            </w:r>
          </w:p>
        </w:tc>
      </w:tr>
      <w:tr w:rsidR="003C7871" w:rsidRPr="00017400" w14:paraId="72DF8037" w14:textId="77777777">
        <w:trPr>
          <w:trHeight w:val="340"/>
        </w:trPr>
        <w:tc>
          <w:tcPr>
            <w:tcW w:w="1620" w:type="dxa"/>
          </w:tcPr>
          <w:p w14:paraId="603C8047" w14:textId="77777777"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14:paraId="0C1206ED"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14:paraId="2AA0717D"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tcPr>
          <w:p w14:paraId="682E9582"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14:paraId="5E2A98E8"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14:paraId="2338DFB7"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tcPr>
          <w:p w14:paraId="57EB2461"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r>
      <w:tr w:rsidR="003C7871" w:rsidRPr="00017400" w14:paraId="1A29519F" w14:textId="77777777">
        <w:trPr>
          <w:trHeight w:val="540"/>
        </w:trPr>
        <w:tc>
          <w:tcPr>
            <w:tcW w:w="1620" w:type="dxa"/>
          </w:tcPr>
          <w:p w14:paraId="0346BC2A" w14:textId="77777777"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DNR at Admission</w:t>
            </w:r>
          </w:p>
        </w:tc>
        <w:tc>
          <w:tcPr>
            <w:tcW w:w="2181" w:type="dxa"/>
          </w:tcPr>
          <w:p w14:paraId="4BAD463D"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65 (8.2%)</w:t>
            </w:r>
          </w:p>
        </w:tc>
        <w:tc>
          <w:tcPr>
            <w:tcW w:w="2276" w:type="dxa"/>
          </w:tcPr>
          <w:p w14:paraId="516C67BB"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39 (4%)</w:t>
            </w:r>
          </w:p>
        </w:tc>
        <w:tc>
          <w:tcPr>
            <w:tcW w:w="1077" w:type="dxa"/>
          </w:tcPr>
          <w:p w14:paraId="46D44C0C" w14:textId="77777777"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14:paraId="59763D67"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 (5.8%)</w:t>
            </w:r>
          </w:p>
        </w:tc>
        <w:tc>
          <w:tcPr>
            <w:tcW w:w="1817" w:type="dxa"/>
          </w:tcPr>
          <w:p w14:paraId="281E787A"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 (3.5%)</w:t>
            </w:r>
          </w:p>
        </w:tc>
        <w:tc>
          <w:tcPr>
            <w:tcW w:w="1155" w:type="dxa"/>
          </w:tcPr>
          <w:p w14:paraId="3400B4EA"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0.2</w:t>
            </w:r>
          </w:p>
        </w:tc>
      </w:tr>
      <w:tr w:rsidR="003C7871" w:rsidRPr="00017400" w14:paraId="726AA97D" w14:textId="77777777">
        <w:trPr>
          <w:trHeight w:val="760"/>
        </w:trPr>
        <w:tc>
          <w:tcPr>
            <w:tcW w:w="1620" w:type="dxa"/>
          </w:tcPr>
          <w:p w14:paraId="3E2D07B8" w14:textId="77777777" w:rsidR="003C7871" w:rsidRPr="00017400" w:rsidRDefault="003C7871" w:rsidP="00131EB8">
            <w:pPr>
              <w:rPr>
                <w:rFonts w:ascii="Verdana" w:eastAsia="Times New Roman" w:hAnsi="Verdana" w:cs="Times New Roman"/>
                <w:sz w:val="18"/>
                <w:szCs w:val="18"/>
              </w:rPr>
            </w:pPr>
            <w:r w:rsidRPr="00017400">
              <w:rPr>
                <w:rFonts w:ascii="Verdana" w:eastAsia="Times New Roman" w:hAnsi="Verdana" w:cs="Times New Roman"/>
                <w:sz w:val="18"/>
                <w:szCs w:val="18"/>
              </w:rPr>
              <w:t>Switched to DNR and CMO</w:t>
            </w:r>
          </w:p>
        </w:tc>
        <w:tc>
          <w:tcPr>
            <w:tcW w:w="2181" w:type="dxa"/>
          </w:tcPr>
          <w:p w14:paraId="608DF835"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 (5.2%)</w:t>
            </w:r>
          </w:p>
        </w:tc>
        <w:tc>
          <w:tcPr>
            <w:tcW w:w="2276" w:type="dxa"/>
          </w:tcPr>
          <w:p w14:paraId="4177E557"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95 (9.7%)</w:t>
            </w:r>
          </w:p>
        </w:tc>
        <w:tc>
          <w:tcPr>
            <w:tcW w:w="1077" w:type="dxa"/>
          </w:tcPr>
          <w:p w14:paraId="2FA61D83" w14:textId="77777777"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14:paraId="12C6FB71"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35 (10.4%)</w:t>
            </w:r>
          </w:p>
        </w:tc>
        <w:tc>
          <w:tcPr>
            <w:tcW w:w="1817" w:type="dxa"/>
          </w:tcPr>
          <w:p w14:paraId="76A8D126"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34 (10.1%)</w:t>
            </w:r>
          </w:p>
        </w:tc>
        <w:tc>
          <w:tcPr>
            <w:tcW w:w="1155" w:type="dxa"/>
          </w:tcPr>
          <w:p w14:paraId="456C9A5D" w14:textId="77777777"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bl>
    <w:p w14:paraId="00F51A19" w14:textId="77777777" w:rsidR="00F83113" w:rsidRPr="001E6893" w:rsidRDefault="001E6893" w:rsidP="00F83113">
      <w:pPr>
        <w:spacing w:line="480" w:lineRule="auto"/>
        <w:rPr>
          <w:rFonts w:ascii="Times New Roman" w:hAnsi="Times New Roman" w:cs="Times New Roman"/>
          <w:vertAlign w:val="superscript"/>
        </w:rPr>
      </w:pPr>
      <w:r>
        <w:rPr>
          <w:rFonts w:ascii="Times New Roman" w:hAnsi="Times New Roman" w:cs="Times New Roman"/>
          <w:vertAlign w:val="superscript"/>
        </w:rPr>
        <w:t>1 ICD-9-CM code 518*, which includes acute respiratory distress syndrome (ARDS).</w:t>
      </w:r>
    </w:p>
    <w:p w14:paraId="55F6E3F5" w14:textId="77777777" w:rsidR="00F83113" w:rsidRDefault="00F83113">
      <w:pPr>
        <w:rPr>
          <w:rFonts w:ascii="Times New Roman" w:hAnsi="Times New Roman" w:cs="Times New Roman"/>
        </w:rPr>
      </w:pPr>
      <w:r>
        <w:rPr>
          <w:rFonts w:ascii="Times New Roman" w:hAnsi="Times New Roman" w:cs="Times New Roman"/>
        </w:rPr>
        <w:lastRenderedPageBreak/>
        <w:br w:type="page"/>
      </w:r>
    </w:p>
    <w:p w14:paraId="7B9414A7" w14:textId="77777777" w:rsidR="00F162B4" w:rsidRDefault="00F162B4" w:rsidP="00F83113">
      <w:pPr>
        <w:spacing w:line="480" w:lineRule="auto"/>
        <w:rPr>
          <w:rFonts w:ascii="Times New Roman" w:hAnsi="Times New Roman" w:cs="Times New Roman"/>
        </w:rPr>
        <w:sectPr w:rsidR="00F162B4">
          <w:pgSz w:w="15840" w:h="12240" w:orient="landscape"/>
          <w:pgMar w:top="1800" w:right="1440" w:bottom="1800" w:left="1440" w:header="720" w:footer="720" w:gutter="0"/>
          <w:cols w:space="720"/>
          <w:docGrid w:linePitch="360"/>
        </w:sectPr>
      </w:pPr>
    </w:p>
    <w:p w14:paraId="7AE9507D" w14:textId="77777777" w:rsidR="00F83113" w:rsidRDefault="00F83113" w:rsidP="008C34C2">
      <w:pPr>
        <w:rPr>
          <w:rFonts w:ascii="Times New Roman" w:hAnsi="Times New Roman" w:cs="Times New Roman"/>
        </w:rPr>
      </w:pPr>
      <w:r w:rsidRPr="00F83113">
        <w:rPr>
          <w:rFonts w:ascii="Times New Roman" w:hAnsi="Times New Roman" w:cs="Times New Roman"/>
        </w:rPr>
        <w:lastRenderedPageBreak/>
        <w:t xml:space="preserve">Table 2: </w:t>
      </w:r>
      <w:r>
        <w:rPr>
          <w:rFonts w:ascii="Times New Roman" w:hAnsi="Times New Roman" w:cs="Times New Roman"/>
        </w:rPr>
        <w:t>Primary and secondary outcomes for propensity-matched IAC and non-IAC groups</w:t>
      </w:r>
    </w:p>
    <w:p w14:paraId="63C1B522" w14:textId="77777777" w:rsidR="008C34C2" w:rsidRDefault="008C34C2" w:rsidP="008C34C2">
      <w:pPr>
        <w:rPr>
          <w:rFonts w:ascii="Times New Roman" w:hAnsi="Times New Roman" w:cs="Times New Roman"/>
        </w:rPr>
      </w:pPr>
    </w:p>
    <w:tbl>
      <w:tblPr>
        <w:tblW w:w="10000" w:type="dxa"/>
        <w:tblInd w:w="93" w:type="dxa"/>
        <w:tblLook w:val="04A0" w:firstRow="1" w:lastRow="0" w:firstColumn="1" w:lastColumn="0" w:noHBand="0" w:noVBand="1"/>
      </w:tblPr>
      <w:tblGrid>
        <w:gridCol w:w="2302"/>
        <w:gridCol w:w="1963"/>
        <w:gridCol w:w="1963"/>
        <w:gridCol w:w="1289"/>
        <w:gridCol w:w="2483"/>
      </w:tblGrid>
      <w:tr w:rsidR="00515A3C" w:rsidRPr="008C34C2" w14:paraId="4074299A" w14:textId="77777777">
        <w:trPr>
          <w:trHeight w:val="440"/>
        </w:trPr>
        <w:tc>
          <w:tcPr>
            <w:tcW w:w="2302" w:type="dxa"/>
            <w:tcBorders>
              <w:top w:val="single" w:sz="4" w:space="0" w:color="auto"/>
              <w:left w:val="single" w:sz="4" w:space="0" w:color="auto"/>
              <w:bottom w:val="double" w:sz="6" w:space="0" w:color="auto"/>
              <w:right w:val="single" w:sz="4" w:space="0" w:color="auto"/>
            </w:tcBorders>
            <w:shd w:val="clear" w:color="auto" w:fill="auto"/>
            <w:vAlign w:val="bottom"/>
          </w:tcPr>
          <w:p w14:paraId="194EBE95" w14:textId="77777777" w:rsidR="00515A3C" w:rsidRPr="008C34C2" w:rsidRDefault="00515A3C" w:rsidP="008C34C2">
            <w:pPr>
              <w:rPr>
                <w:rFonts w:ascii="Verdana" w:eastAsia="Times New Roman" w:hAnsi="Verdana" w:cs="Times New Roman"/>
                <w:b/>
                <w:bCs/>
                <w:sz w:val="20"/>
                <w:szCs w:val="20"/>
              </w:rPr>
            </w:pPr>
            <w:r w:rsidRPr="008C34C2">
              <w:rPr>
                <w:rFonts w:ascii="Verdana" w:eastAsia="Times New Roman" w:hAnsi="Verdana" w:cs="Times New Roman"/>
                <w:b/>
                <w:bCs/>
                <w:sz w:val="20"/>
                <w:szCs w:val="20"/>
              </w:rPr>
              <w:t>Primary Outcome</w:t>
            </w:r>
          </w:p>
        </w:tc>
        <w:tc>
          <w:tcPr>
            <w:tcW w:w="1963" w:type="dxa"/>
            <w:tcBorders>
              <w:top w:val="single" w:sz="4" w:space="0" w:color="auto"/>
              <w:left w:val="nil"/>
              <w:bottom w:val="double" w:sz="6" w:space="0" w:color="auto"/>
              <w:right w:val="single" w:sz="4" w:space="0" w:color="auto"/>
            </w:tcBorders>
            <w:shd w:val="clear" w:color="auto" w:fill="auto"/>
            <w:vAlign w:val="bottom"/>
          </w:tcPr>
          <w:p w14:paraId="7CF21CD0" w14:textId="77777777"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Non-IAC</w:t>
            </w:r>
          </w:p>
        </w:tc>
        <w:tc>
          <w:tcPr>
            <w:tcW w:w="1963" w:type="dxa"/>
            <w:tcBorders>
              <w:top w:val="single" w:sz="4" w:space="0" w:color="auto"/>
              <w:left w:val="nil"/>
              <w:bottom w:val="double" w:sz="6" w:space="0" w:color="auto"/>
              <w:right w:val="single" w:sz="4" w:space="0" w:color="auto"/>
            </w:tcBorders>
            <w:shd w:val="clear" w:color="auto" w:fill="auto"/>
            <w:vAlign w:val="bottom"/>
          </w:tcPr>
          <w:p w14:paraId="6F484ABA" w14:textId="77777777"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IAC</w:t>
            </w:r>
          </w:p>
        </w:tc>
        <w:tc>
          <w:tcPr>
            <w:tcW w:w="1289" w:type="dxa"/>
            <w:tcBorders>
              <w:top w:val="single" w:sz="4" w:space="0" w:color="auto"/>
              <w:left w:val="nil"/>
              <w:bottom w:val="double" w:sz="6" w:space="0" w:color="auto"/>
              <w:right w:val="single" w:sz="4" w:space="0" w:color="auto"/>
            </w:tcBorders>
            <w:vAlign w:val="bottom"/>
          </w:tcPr>
          <w:p w14:paraId="4367A274" w14:textId="77777777"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p-value</w:t>
            </w:r>
          </w:p>
        </w:tc>
        <w:tc>
          <w:tcPr>
            <w:tcW w:w="2483" w:type="dxa"/>
            <w:tcBorders>
              <w:top w:val="single" w:sz="4" w:space="0" w:color="auto"/>
              <w:left w:val="single" w:sz="4" w:space="0" w:color="auto"/>
              <w:bottom w:val="double" w:sz="6" w:space="0" w:color="auto"/>
              <w:right w:val="single" w:sz="4" w:space="0" w:color="auto"/>
            </w:tcBorders>
            <w:shd w:val="clear" w:color="auto" w:fill="auto"/>
            <w:vAlign w:val="bottom"/>
          </w:tcPr>
          <w:p w14:paraId="79D010BB" w14:textId="77777777" w:rsidR="00515A3C" w:rsidRDefault="001146DF" w:rsidP="008C34C2">
            <w:pPr>
              <w:jc w:val="center"/>
              <w:rPr>
                <w:rFonts w:ascii="Verdana" w:eastAsia="Times New Roman" w:hAnsi="Verdana" w:cs="Times New Roman"/>
                <w:b/>
                <w:bCs/>
                <w:sz w:val="20"/>
                <w:szCs w:val="20"/>
              </w:rPr>
            </w:pPr>
            <w:r>
              <w:rPr>
                <w:rFonts w:ascii="Verdana" w:eastAsia="Times New Roman" w:hAnsi="Verdana" w:cs="Times New Roman"/>
                <w:b/>
                <w:bCs/>
                <w:sz w:val="20"/>
                <w:szCs w:val="20"/>
              </w:rPr>
              <w:t>Odds Ratio</w:t>
            </w:r>
          </w:p>
          <w:p w14:paraId="3E1ED8E9" w14:textId="77777777"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(95% CI)</w:t>
            </w:r>
          </w:p>
        </w:tc>
      </w:tr>
      <w:tr w:rsidR="00515A3C" w:rsidRPr="008C34C2" w14:paraId="7C50896E" w14:textId="77777777">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14:paraId="436CD34F" w14:textId="77777777"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28 day mortality</w:t>
            </w:r>
          </w:p>
        </w:tc>
        <w:tc>
          <w:tcPr>
            <w:tcW w:w="1963" w:type="dxa"/>
            <w:tcBorders>
              <w:top w:val="nil"/>
              <w:left w:val="nil"/>
              <w:bottom w:val="single" w:sz="4" w:space="0" w:color="auto"/>
              <w:right w:val="single" w:sz="4" w:space="0" w:color="auto"/>
            </w:tcBorders>
            <w:shd w:val="clear" w:color="auto" w:fill="auto"/>
            <w:vAlign w:val="bottom"/>
          </w:tcPr>
          <w:p w14:paraId="40F359C9" w14:textId="77777777" w:rsidR="00515A3C" w:rsidRPr="008C34C2"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15.20%</w:t>
            </w:r>
          </w:p>
        </w:tc>
        <w:tc>
          <w:tcPr>
            <w:tcW w:w="1963" w:type="dxa"/>
            <w:tcBorders>
              <w:top w:val="nil"/>
              <w:left w:val="nil"/>
              <w:bottom w:val="single" w:sz="4" w:space="0" w:color="auto"/>
              <w:right w:val="single" w:sz="4" w:space="0" w:color="auto"/>
            </w:tcBorders>
            <w:shd w:val="clear" w:color="auto" w:fill="auto"/>
            <w:vAlign w:val="bottom"/>
          </w:tcPr>
          <w:p w14:paraId="52C856ED" w14:textId="77777777" w:rsidR="00515A3C" w:rsidRPr="008C34C2"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14.70%</w:t>
            </w:r>
          </w:p>
        </w:tc>
        <w:tc>
          <w:tcPr>
            <w:tcW w:w="1289" w:type="dxa"/>
            <w:tcBorders>
              <w:top w:val="nil"/>
              <w:left w:val="nil"/>
              <w:bottom w:val="single" w:sz="4" w:space="0" w:color="auto"/>
              <w:right w:val="single" w:sz="4" w:space="0" w:color="auto"/>
            </w:tcBorders>
            <w:vAlign w:val="bottom"/>
          </w:tcPr>
          <w:p w14:paraId="6ABB92F1" w14:textId="77777777" w:rsidR="00515A3C"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0.9</w:t>
            </w:r>
          </w:p>
        </w:tc>
        <w:tc>
          <w:tcPr>
            <w:tcW w:w="2483" w:type="dxa"/>
            <w:tcBorders>
              <w:top w:val="nil"/>
              <w:left w:val="single" w:sz="4" w:space="0" w:color="auto"/>
              <w:bottom w:val="single" w:sz="4" w:space="0" w:color="auto"/>
              <w:right w:val="single" w:sz="4" w:space="0" w:color="auto"/>
            </w:tcBorders>
            <w:shd w:val="clear" w:color="auto" w:fill="auto"/>
            <w:vAlign w:val="bottom"/>
          </w:tcPr>
          <w:p w14:paraId="39012761" w14:textId="77777777" w:rsidR="00515A3C" w:rsidRPr="00515A3C" w:rsidRDefault="00515A3C" w:rsidP="008C34C2">
            <w:pPr>
              <w:jc w:val="center"/>
              <w:rPr>
                <w:rFonts w:ascii="Verdana" w:eastAsia="Times New Roman" w:hAnsi="Verdana" w:cs="Times New Roman"/>
                <w:bCs/>
                <w:sz w:val="20"/>
                <w:szCs w:val="20"/>
                <w:vertAlign w:val="superscript"/>
              </w:rPr>
            </w:pPr>
            <w:r>
              <w:rPr>
                <w:rFonts w:ascii="Verdana" w:eastAsia="Times New Roman" w:hAnsi="Verdana" w:cs="Times New Roman"/>
                <w:bCs/>
                <w:sz w:val="20"/>
                <w:szCs w:val="20"/>
              </w:rPr>
              <w:t xml:space="preserve">0.95 (0.62, </w:t>
            </w:r>
            <w:r w:rsidRPr="008C34C2">
              <w:rPr>
                <w:rFonts w:ascii="Verdana" w:eastAsia="Times New Roman" w:hAnsi="Verdana" w:cs="Times New Roman"/>
                <w:bCs/>
                <w:sz w:val="20"/>
                <w:szCs w:val="20"/>
              </w:rPr>
              <w:t>1.46)</w:t>
            </w:r>
          </w:p>
        </w:tc>
      </w:tr>
      <w:tr w:rsidR="001146DF" w:rsidRPr="008C34C2" w14:paraId="19D7395C" w14:textId="77777777">
        <w:trPr>
          <w:trHeight w:val="58"/>
        </w:trPr>
        <w:tc>
          <w:tcPr>
            <w:tcW w:w="10000" w:type="dxa"/>
            <w:gridSpan w:val="5"/>
            <w:tcBorders>
              <w:top w:val="nil"/>
              <w:left w:val="single" w:sz="4" w:space="0" w:color="auto"/>
              <w:bottom w:val="single" w:sz="4" w:space="0" w:color="auto"/>
              <w:right w:val="single" w:sz="4" w:space="0" w:color="auto"/>
            </w:tcBorders>
            <w:shd w:val="clear" w:color="auto" w:fill="auto"/>
            <w:vAlign w:val="bottom"/>
          </w:tcPr>
          <w:p w14:paraId="38B52EF5" w14:textId="77777777" w:rsidR="001146DF" w:rsidRDefault="001146DF" w:rsidP="008C34C2">
            <w:pPr>
              <w:jc w:val="center"/>
              <w:rPr>
                <w:rFonts w:ascii="Verdana" w:eastAsia="Times New Roman" w:hAnsi="Verdana" w:cs="Times New Roman"/>
                <w:bCs/>
                <w:sz w:val="20"/>
                <w:szCs w:val="20"/>
              </w:rPr>
            </w:pPr>
          </w:p>
        </w:tc>
      </w:tr>
      <w:tr w:rsidR="00515A3C" w:rsidRPr="008C34C2" w14:paraId="2B10E656" w14:textId="77777777">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70C0356B" w14:textId="77777777" w:rsidR="00515A3C" w:rsidRPr="008C34C2" w:rsidRDefault="00515A3C" w:rsidP="008C34C2">
            <w:pPr>
              <w:rPr>
                <w:rFonts w:ascii="Verdana" w:eastAsia="Times New Roman" w:hAnsi="Verdana" w:cs="Times New Roman"/>
                <w:b/>
                <w:bCs/>
                <w:sz w:val="20"/>
                <w:szCs w:val="20"/>
              </w:rPr>
            </w:pPr>
            <w:r w:rsidRPr="008C34C2">
              <w:rPr>
                <w:rFonts w:ascii="Verdana" w:eastAsia="Times New Roman" w:hAnsi="Verdana" w:cs="Times New Roman"/>
                <w:b/>
                <w:bCs/>
                <w:sz w:val="20"/>
                <w:szCs w:val="20"/>
              </w:rPr>
              <w:t>Secondary Outcomes</w:t>
            </w:r>
          </w:p>
        </w:tc>
        <w:tc>
          <w:tcPr>
            <w:tcW w:w="1963" w:type="dxa"/>
            <w:tcBorders>
              <w:top w:val="nil"/>
              <w:left w:val="nil"/>
              <w:bottom w:val="single" w:sz="4" w:space="0" w:color="auto"/>
              <w:right w:val="single" w:sz="4" w:space="0" w:color="auto"/>
            </w:tcBorders>
            <w:shd w:val="clear" w:color="auto" w:fill="auto"/>
            <w:vAlign w:val="bottom"/>
          </w:tcPr>
          <w:p w14:paraId="18CE3027" w14:textId="77777777"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Non-IAC</w:t>
            </w:r>
          </w:p>
        </w:tc>
        <w:tc>
          <w:tcPr>
            <w:tcW w:w="1963" w:type="dxa"/>
            <w:tcBorders>
              <w:top w:val="nil"/>
              <w:left w:val="nil"/>
              <w:bottom w:val="single" w:sz="4" w:space="0" w:color="auto"/>
              <w:right w:val="single" w:sz="4" w:space="0" w:color="auto"/>
            </w:tcBorders>
            <w:shd w:val="clear" w:color="auto" w:fill="auto"/>
            <w:vAlign w:val="bottom"/>
          </w:tcPr>
          <w:p w14:paraId="3919F966" w14:textId="77777777"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IAC</w:t>
            </w:r>
          </w:p>
        </w:tc>
        <w:tc>
          <w:tcPr>
            <w:tcW w:w="1289" w:type="dxa"/>
            <w:tcBorders>
              <w:top w:val="nil"/>
              <w:left w:val="nil"/>
              <w:bottom w:val="single" w:sz="4" w:space="0" w:color="auto"/>
              <w:right w:val="single" w:sz="4" w:space="0" w:color="auto"/>
            </w:tcBorders>
            <w:vAlign w:val="bottom"/>
          </w:tcPr>
          <w:p w14:paraId="34817E7E" w14:textId="77777777" w:rsidR="00515A3C" w:rsidRPr="008C34C2" w:rsidRDefault="00515A3C" w:rsidP="00515A3C">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p-value</w:t>
            </w:r>
          </w:p>
        </w:tc>
        <w:tc>
          <w:tcPr>
            <w:tcW w:w="2483" w:type="dxa"/>
            <w:tcBorders>
              <w:top w:val="nil"/>
              <w:left w:val="single" w:sz="4" w:space="0" w:color="auto"/>
              <w:bottom w:val="single" w:sz="4" w:space="0" w:color="auto"/>
              <w:right w:val="single" w:sz="4" w:space="0" w:color="auto"/>
            </w:tcBorders>
            <w:shd w:val="clear" w:color="auto" w:fill="auto"/>
            <w:vAlign w:val="bottom"/>
          </w:tcPr>
          <w:p w14:paraId="66DE89B4" w14:textId="77777777" w:rsidR="00515A3C" w:rsidRDefault="001146DF" w:rsidP="00515A3C">
            <w:pPr>
              <w:jc w:val="center"/>
              <w:rPr>
                <w:rFonts w:ascii="Verdana" w:eastAsia="Times New Roman" w:hAnsi="Verdana" w:cs="Times New Roman"/>
                <w:b/>
                <w:bCs/>
                <w:sz w:val="20"/>
                <w:szCs w:val="20"/>
              </w:rPr>
            </w:pPr>
            <w:r>
              <w:rPr>
                <w:rFonts w:ascii="Verdana" w:eastAsia="Times New Roman" w:hAnsi="Verdana" w:cs="Times New Roman"/>
                <w:b/>
                <w:bCs/>
                <w:sz w:val="20"/>
                <w:szCs w:val="20"/>
              </w:rPr>
              <w:t>Mean Difference</w:t>
            </w:r>
          </w:p>
          <w:p w14:paraId="0255A7BE" w14:textId="77777777" w:rsidR="00515A3C" w:rsidRPr="008C34C2"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b/>
                <w:bCs/>
                <w:sz w:val="20"/>
                <w:szCs w:val="20"/>
              </w:rPr>
              <w:t>(95% CI)</w:t>
            </w:r>
          </w:p>
        </w:tc>
      </w:tr>
      <w:tr w:rsidR="00515A3C" w:rsidRPr="008C34C2" w14:paraId="29FEF89D" w14:textId="77777777">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14:paraId="42614191" w14:textId="77777777"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ICU LOS (survivors)</w:t>
            </w:r>
          </w:p>
        </w:tc>
        <w:tc>
          <w:tcPr>
            <w:tcW w:w="1963" w:type="dxa"/>
            <w:tcBorders>
              <w:top w:val="nil"/>
              <w:left w:val="nil"/>
              <w:bottom w:val="single" w:sz="4" w:space="0" w:color="auto"/>
              <w:right w:val="single" w:sz="4" w:space="0" w:color="auto"/>
            </w:tcBorders>
            <w:shd w:val="clear" w:color="auto" w:fill="auto"/>
            <w:vAlign w:val="bottom"/>
          </w:tcPr>
          <w:p w14:paraId="281D3DBB" w14:textId="77777777" w:rsidR="00515A3C" w:rsidRPr="00515A3C" w:rsidRDefault="00515A3C" w:rsidP="008C34C2">
            <w:pPr>
              <w:jc w:val="center"/>
              <w:rPr>
                <w:rFonts w:ascii="Verdana" w:eastAsia="Times New Roman" w:hAnsi="Verdana" w:cs="Times New Roman"/>
                <w:sz w:val="20"/>
                <w:szCs w:val="20"/>
                <w:vertAlign w:val="superscript"/>
              </w:rPr>
            </w:pPr>
            <w:r w:rsidRPr="008C34C2">
              <w:rPr>
                <w:rFonts w:ascii="Verdana" w:eastAsia="Times New Roman" w:hAnsi="Verdana" w:cs="Times New Roman"/>
                <w:sz w:val="20"/>
                <w:szCs w:val="20"/>
              </w:rPr>
              <w:t>2.2 (1.4)</w:t>
            </w:r>
            <w:r w:rsidR="001146DF">
              <w:rPr>
                <w:rFonts w:ascii="Verdana" w:eastAsia="Times New Roman" w:hAnsi="Verdana" w:cs="Times New Roman"/>
                <w:sz w:val="20"/>
                <w:szCs w:val="20"/>
                <w:vertAlign w:val="superscript"/>
              </w:rPr>
              <w:t>1</w:t>
            </w:r>
          </w:p>
        </w:tc>
        <w:tc>
          <w:tcPr>
            <w:tcW w:w="1963" w:type="dxa"/>
            <w:tcBorders>
              <w:top w:val="nil"/>
              <w:left w:val="nil"/>
              <w:bottom w:val="single" w:sz="4" w:space="0" w:color="auto"/>
              <w:right w:val="single" w:sz="4" w:space="0" w:color="auto"/>
            </w:tcBorders>
            <w:shd w:val="clear" w:color="auto" w:fill="auto"/>
            <w:vAlign w:val="bottom"/>
          </w:tcPr>
          <w:p w14:paraId="04D5F18C" w14:textId="77777777"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3.7 (3.1)</w:t>
            </w:r>
          </w:p>
        </w:tc>
        <w:tc>
          <w:tcPr>
            <w:tcW w:w="1289" w:type="dxa"/>
            <w:tcBorders>
              <w:top w:val="nil"/>
              <w:left w:val="nil"/>
              <w:bottom w:val="single" w:sz="4" w:space="0" w:color="auto"/>
              <w:right w:val="single" w:sz="4" w:space="0" w:color="auto"/>
            </w:tcBorders>
            <w:vAlign w:val="bottom"/>
          </w:tcPr>
          <w:p w14:paraId="1EA04DB2" w14:textId="77777777"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14:paraId="06D1643C" w14:textId="77777777" w:rsidR="00515A3C" w:rsidRPr="00515A3C" w:rsidRDefault="00515A3C" w:rsidP="008C34C2">
            <w:pPr>
              <w:jc w:val="center"/>
              <w:rPr>
                <w:rFonts w:ascii="Verdana" w:eastAsia="Times New Roman" w:hAnsi="Verdana" w:cs="Times New Roman"/>
                <w:sz w:val="20"/>
                <w:szCs w:val="20"/>
                <w:vertAlign w:val="superscript"/>
              </w:rPr>
            </w:pPr>
            <w:r>
              <w:rPr>
                <w:rFonts w:ascii="Verdana" w:eastAsia="Times New Roman" w:hAnsi="Verdana" w:cs="Times New Roman"/>
                <w:sz w:val="20"/>
                <w:szCs w:val="20"/>
              </w:rPr>
              <w:t xml:space="preserve">-0.66 (-0.82, </w:t>
            </w:r>
            <w:r w:rsidRPr="008C34C2">
              <w:rPr>
                <w:rFonts w:ascii="Verdana" w:eastAsia="Times New Roman" w:hAnsi="Verdana" w:cs="Times New Roman"/>
                <w:sz w:val="20"/>
                <w:szCs w:val="20"/>
              </w:rPr>
              <w:t>-0.5)</w:t>
            </w:r>
          </w:p>
        </w:tc>
      </w:tr>
      <w:tr w:rsidR="00515A3C" w:rsidRPr="008C34C2" w14:paraId="3EAE91FB" w14:textId="77777777">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359455F5" w14:textId="77777777"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ICU LOS</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14:paraId="16B27751" w14:textId="77777777"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3.6 (2.2)</w:t>
            </w:r>
          </w:p>
        </w:tc>
        <w:tc>
          <w:tcPr>
            <w:tcW w:w="1963" w:type="dxa"/>
            <w:tcBorders>
              <w:top w:val="nil"/>
              <w:left w:val="nil"/>
              <w:bottom w:val="single" w:sz="4" w:space="0" w:color="auto"/>
              <w:right w:val="single" w:sz="4" w:space="0" w:color="auto"/>
            </w:tcBorders>
            <w:shd w:val="clear" w:color="auto" w:fill="auto"/>
            <w:vAlign w:val="bottom"/>
          </w:tcPr>
          <w:p w14:paraId="579813B3" w14:textId="77777777"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6.2 (5.3)</w:t>
            </w:r>
          </w:p>
        </w:tc>
        <w:tc>
          <w:tcPr>
            <w:tcW w:w="1289" w:type="dxa"/>
            <w:tcBorders>
              <w:top w:val="nil"/>
              <w:left w:val="nil"/>
              <w:bottom w:val="single" w:sz="4" w:space="0" w:color="auto"/>
              <w:right w:val="single" w:sz="4" w:space="0" w:color="auto"/>
            </w:tcBorders>
            <w:vAlign w:val="bottom"/>
          </w:tcPr>
          <w:p w14:paraId="0038997D" w14:textId="77777777"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0.006</w:t>
            </w:r>
          </w:p>
        </w:tc>
        <w:tc>
          <w:tcPr>
            <w:tcW w:w="2483" w:type="dxa"/>
            <w:tcBorders>
              <w:top w:val="nil"/>
              <w:left w:val="single" w:sz="4" w:space="0" w:color="auto"/>
              <w:bottom w:val="single" w:sz="4" w:space="0" w:color="auto"/>
              <w:right w:val="single" w:sz="4" w:space="0" w:color="auto"/>
            </w:tcBorders>
            <w:shd w:val="clear" w:color="auto" w:fill="auto"/>
            <w:vAlign w:val="bottom"/>
          </w:tcPr>
          <w:p w14:paraId="166513A0" w14:textId="77777777"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-0.33 (-0.88, </w:t>
            </w:r>
            <w:r w:rsidRPr="008C34C2">
              <w:rPr>
                <w:rFonts w:ascii="Verdana" w:eastAsia="Times New Roman" w:hAnsi="Verdana" w:cs="Times New Roman"/>
                <w:sz w:val="20"/>
                <w:szCs w:val="20"/>
              </w:rPr>
              <w:t>0.22)</w:t>
            </w:r>
          </w:p>
        </w:tc>
      </w:tr>
      <w:tr w:rsidR="00515A3C" w:rsidRPr="008C34C2" w14:paraId="78093907" w14:textId="77777777">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4A231C83" w14:textId="77777777"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Hospital LOS (survivors)</w:t>
            </w:r>
          </w:p>
        </w:tc>
        <w:tc>
          <w:tcPr>
            <w:tcW w:w="1963" w:type="dxa"/>
            <w:tcBorders>
              <w:top w:val="nil"/>
              <w:left w:val="nil"/>
              <w:bottom w:val="single" w:sz="4" w:space="0" w:color="auto"/>
              <w:right w:val="single" w:sz="4" w:space="0" w:color="auto"/>
            </w:tcBorders>
            <w:shd w:val="clear" w:color="auto" w:fill="auto"/>
            <w:vAlign w:val="bottom"/>
          </w:tcPr>
          <w:p w14:paraId="4009A0D6" w14:textId="77777777"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5.7 (4.8)</w:t>
            </w:r>
          </w:p>
        </w:tc>
        <w:tc>
          <w:tcPr>
            <w:tcW w:w="1963" w:type="dxa"/>
            <w:tcBorders>
              <w:top w:val="nil"/>
              <w:left w:val="nil"/>
              <w:bottom w:val="single" w:sz="4" w:space="0" w:color="auto"/>
              <w:right w:val="single" w:sz="4" w:space="0" w:color="auto"/>
            </w:tcBorders>
            <w:shd w:val="clear" w:color="auto" w:fill="auto"/>
            <w:vAlign w:val="bottom"/>
          </w:tcPr>
          <w:p w14:paraId="4C6C0403" w14:textId="77777777"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9.4 (7.5)</w:t>
            </w:r>
          </w:p>
        </w:tc>
        <w:tc>
          <w:tcPr>
            <w:tcW w:w="1289" w:type="dxa"/>
            <w:tcBorders>
              <w:top w:val="nil"/>
              <w:left w:val="nil"/>
              <w:bottom w:val="single" w:sz="4" w:space="0" w:color="auto"/>
              <w:right w:val="single" w:sz="4" w:space="0" w:color="auto"/>
            </w:tcBorders>
            <w:vAlign w:val="bottom"/>
          </w:tcPr>
          <w:p w14:paraId="66E2D1DC" w14:textId="77777777"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14:paraId="2699DEE8" w14:textId="77777777"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-0.57 (-0.74, </w:t>
            </w:r>
            <w:r w:rsidRPr="008C34C2">
              <w:rPr>
                <w:rFonts w:ascii="Verdana" w:eastAsia="Times New Roman" w:hAnsi="Verdana" w:cs="Times New Roman"/>
                <w:sz w:val="20"/>
                <w:szCs w:val="20"/>
              </w:rPr>
              <w:t>-0.41)</w:t>
            </w:r>
          </w:p>
        </w:tc>
      </w:tr>
      <w:tr w:rsidR="00515A3C" w:rsidRPr="008C34C2" w14:paraId="69717726" w14:textId="77777777">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14DDBE14" w14:textId="77777777"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Hospital LOS</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14:paraId="19D1B48C" w14:textId="77777777"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5.4 (4.5)</w:t>
            </w:r>
          </w:p>
        </w:tc>
        <w:tc>
          <w:tcPr>
            <w:tcW w:w="1963" w:type="dxa"/>
            <w:tcBorders>
              <w:top w:val="nil"/>
              <w:left w:val="nil"/>
              <w:bottom w:val="single" w:sz="4" w:space="0" w:color="auto"/>
              <w:right w:val="single" w:sz="4" w:space="0" w:color="auto"/>
            </w:tcBorders>
            <w:shd w:val="clear" w:color="auto" w:fill="auto"/>
            <w:vAlign w:val="bottom"/>
          </w:tcPr>
          <w:p w14:paraId="1D0829F1" w14:textId="77777777"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7.6 (7)</w:t>
            </w:r>
          </w:p>
        </w:tc>
        <w:tc>
          <w:tcPr>
            <w:tcW w:w="1289" w:type="dxa"/>
            <w:tcBorders>
              <w:top w:val="nil"/>
              <w:left w:val="nil"/>
              <w:bottom w:val="single" w:sz="4" w:space="0" w:color="auto"/>
              <w:right w:val="single" w:sz="4" w:space="0" w:color="auto"/>
            </w:tcBorders>
            <w:vAlign w:val="bottom"/>
          </w:tcPr>
          <w:p w14:paraId="5D3DB62D" w14:textId="77777777"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0.003</w:t>
            </w:r>
          </w:p>
        </w:tc>
        <w:tc>
          <w:tcPr>
            <w:tcW w:w="2483" w:type="dxa"/>
            <w:tcBorders>
              <w:top w:val="nil"/>
              <w:left w:val="single" w:sz="4" w:space="0" w:color="auto"/>
              <w:bottom w:val="single" w:sz="4" w:space="0" w:color="auto"/>
              <w:right w:val="single" w:sz="4" w:space="0" w:color="auto"/>
            </w:tcBorders>
            <w:shd w:val="clear" w:color="auto" w:fill="auto"/>
            <w:vAlign w:val="bottom"/>
          </w:tcPr>
          <w:p w14:paraId="2382BBF5" w14:textId="77777777"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-0.37 (-0.82, </w:t>
            </w:r>
            <w:r w:rsidRPr="008C34C2">
              <w:rPr>
                <w:rFonts w:ascii="Verdana" w:eastAsia="Times New Roman" w:hAnsi="Verdana" w:cs="Times New Roman"/>
                <w:sz w:val="20"/>
                <w:szCs w:val="20"/>
              </w:rPr>
              <w:t>0.07)</w:t>
            </w:r>
          </w:p>
        </w:tc>
      </w:tr>
      <w:tr w:rsidR="00515A3C" w:rsidRPr="008C34C2" w14:paraId="7598F26B" w14:textId="77777777">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40F4E225" w14:textId="77777777"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Mechanical ventilation</w:t>
            </w:r>
            <w:r w:rsidRPr="008C34C2">
              <w:rPr>
                <w:rFonts w:ascii="Verdana" w:eastAsia="Times New Roman" w:hAnsi="Verdana" w:cs="Times New Roman"/>
                <w:sz w:val="20"/>
                <w:szCs w:val="20"/>
              </w:rPr>
              <w:t xml:space="preserve"> time (survivors)</w:t>
            </w:r>
          </w:p>
        </w:tc>
        <w:tc>
          <w:tcPr>
            <w:tcW w:w="1963" w:type="dxa"/>
            <w:tcBorders>
              <w:top w:val="nil"/>
              <w:left w:val="nil"/>
              <w:bottom w:val="single" w:sz="4" w:space="0" w:color="auto"/>
              <w:right w:val="single" w:sz="4" w:space="0" w:color="auto"/>
            </w:tcBorders>
            <w:shd w:val="clear" w:color="auto" w:fill="auto"/>
            <w:vAlign w:val="bottom"/>
          </w:tcPr>
          <w:p w14:paraId="0D946A27" w14:textId="77777777"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1 (1)</w:t>
            </w:r>
          </w:p>
        </w:tc>
        <w:tc>
          <w:tcPr>
            <w:tcW w:w="1963" w:type="dxa"/>
            <w:tcBorders>
              <w:top w:val="nil"/>
              <w:left w:val="nil"/>
              <w:bottom w:val="single" w:sz="4" w:space="0" w:color="auto"/>
              <w:right w:val="single" w:sz="4" w:space="0" w:color="auto"/>
            </w:tcBorders>
            <w:shd w:val="clear" w:color="auto" w:fill="auto"/>
            <w:vAlign w:val="bottom"/>
          </w:tcPr>
          <w:p w14:paraId="11B9234D" w14:textId="77777777"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2.1 (2.6)</w:t>
            </w:r>
          </w:p>
        </w:tc>
        <w:tc>
          <w:tcPr>
            <w:tcW w:w="1289" w:type="dxa"/>
            <w:tcBorders>
              <w:top w:val="nil"/>
              <w:left w:val="nil"/>
              <w:bottom w:val="single" w:sz="4" w:space="0" w:color="auto"/>
              <w:right w:val="single" w:sz="4" w:space="0" w:color="auto"/>
            </w:tcBorders>
            <w:vAlign w:val="bottom"/>
          </w:tcPr>
          <w:p w14:paraId="068BFF3E" w14:textId="77777777"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14:paraId="43CB9ED4" w14:textId="77777777"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-0.54 (-0.7, </w:t>
            </w:r>
            <w:r w:rsidRPr="008C34C2">
              <w:rPr>
                <w:rFonts w:ascii="Verdana" w:eastAsia="Times New Roman" w:hAnsi="Verdana" w:cs="Times New Roman"/>
                <w:sz w:val="20"/>
                <w:szCs w:val="20"/>
              </w:rPr>
              <w:t>-0.38)</w:t>
            </w:r>
          </w:p>
        </w:tc>
      </w:tr>
      <w:tr w:rsidR="00515A3C" w:rsidRPr="008C34C2" w14:paraId="3F8CCBA3" w14:textId="77777777">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0798F70C" w14:textId="77777777"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Mechanical ventilation</w:t>
            </w:r>
            <w:r w:rsidRPr="008C34C2">
              <w:rPr>
                <w:rFonts w:ascii="Verdana" w:eastAsia="Times New Roman" w:hAnsi="Verdana" w:cs="Times New Roman"/>
                <w:sz w:val="20"/>
                <w:szCs w:val="20"/>
              </w:rPr>
              <w:t xml:space="preserve"> time</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14:paraId="124A4AB9" w14:textId="77777777"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 (1.6)</w:t>
            </w:r>
          </w:p>
        </w:tc>
        <w:tc>
          <w:tcPr>
            <w:tcW w:w="1963" w:type="dxa"/>
            <w:tcBorders>
              <w:top w:val="nil"/>
              <w:left w:val="nil"/>
              <w:bottom w:val="single" w:sz="4" w:space="0" w:color="auto"/>
              <w:right w:val="single" w:sz="4" w:space="0" w:color="auto"/>
            </w:tcBorders>
            <w:shd w:val="clear" w:color="auto" w:fill="auto"/>
            <w:vAlign w:val="bottom"/>
          </w:tcPr>
          <w:p w14:paraId="472159FF" w14:textId="77777777"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5.3 (5.3)</w:t>
            </w:r>
          </w:p>
        </w:tc>
        <w:tc>
          <w:tcPr>
            <w:tcW w:w="1289" w:type="dxa"/>
            <w:tcBorders>
              <w:top w:val="nil"/>
              <w:left w:val="nil"/>
              <w:bottom w:val="single" w:sz="4" w:space="0" w:color="auto"/>
              <w:right w:val="single" w:sz="4" w:space="0" w:color="auto"/>
            </w:tcBorders>
            <w:vAlign w:val="bottom"/>
          </w:tcPr>
          <w:p w14:paraId="65866DB7" w14:textId="77777777"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0.0003</w:t>
            </w:r>
          </w:p>
        </w:tc>
        <w:tc>
          <w:tcPr>
            <w:tcW w:w="2483" w:type="dxa"/>
            <w:tcBorders>
              <w:top w:val="nil"/>
              <w:left w:val="single" w:sz="4" w:space="0" w:color="auto"/>
              <w:bottom w:val="single" w:sz="4" w:space="0" w:color="auto"/>
              <w:right w:val="single" w:sz="4" w:space="0" w:color="auto"/>
            </w:tcBorders>
            <w:shd w:val="clear" w:color="auto" w:fill="auto"/>
            <w:vAlign w:val="bottom"/>
          </w:tcPr>
          <w:p w14:paraId="712BFCC3" w14:textId="77777777"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-0.78 (-1.36, </w:t>
            </w:r>
            <w:r w:rsidRPr="008C34C2">
              <w:rPr>
                <w:rFonts w:ascii="Verdana" w:eastAsia="Times New Roman" w:hAnsi="Verdana" w:cs="Times New Roman"/>
                <w:sz w:val="20"/>
                <w:szCs w:val="20"/>
              </w:rPr>
              <w:t>-0.2)</w:t>
            </w:r>
          </w:p>
        </w:tc>
      </w:tr>
      <w:tr w:rsidR="00515A3C" w:rsidRPr="008C34C2" w14:paraId="7AEA86D1" w14:textId="77777777">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176CFD5D" w14:textId="77777777"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Arterial blood gas measurements (per 24 hours)</w:t>
            </w:r>
          </w:p>
        </w:tc>
        <w:tc>
          <w:tcPr>
            <w:tcW w:w="1963" w:type="dxa"/>
            <w:tcBorders>
              <w:top w:val="nil"/>
              <w:left w:val="nil"/>
              <w:bottom w:val="single" w:sz="4" w:space="0" w:color="auto"/>
              <w:right w:val="single" w:sz="4" w:space="0" w:color="auto"/>
            </w:tcBorders>
            <w:shd w:val="clear" w:color="auto" w:fill="auto"/>
            <w:vAlign w:val="bottom"/>
          </w:tcPr>
          <w:p w14:paraId="4B40A7C2" w14:textId="77777777"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1 (0.8)</w:t>
            </w:r>
          </w:p>
        </w:tc>
        <w:tc>
          <w:tcPr>
            <w:tcW w:w="1963" w:type="dxa"/>
            <w:tcBorders>
              <w:top w:val="nil"/>
              <w:left w:val="nil"/>
              <w:bottom w:val="single" w:sz="4" w:space="0" w:color="auto"/>
              <w:right w:val="single" w:sz="4" w:space="0" w:color="auto"/>
            </w:tcBorders>
            <w:shd w:val="clear" w:color="auto" w:fill="auto"/>
            <w:vAlign w:val="bottom"/>
          </w:tcPr>
          <w:p w14:paraId="0A70A88D" w14:textId="77777777"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2.4 (1.4)</w:t>
            </w:r>
          </w:p>
        </w:tc>
        <w:tc>
          <w:tcPr>
            <w:tcW w:w="1289" w:type="dxa"/>
            <w:tcBorders>
              <w:top w:val="nil"/>
              <w:left w:val="nil"/>
              <w:bottom w:val="single" w:sz="4" w:space="0" w:color="auto"/>
              <w:right w:val="single" w:sz="4" w:space="0" w:color="auto"/>
            </w:tcBorders>
            <w:vAlign w:val="bottom"/>
          </w:tcPr>
          <w:p w14:paraId="1EFEF25B" w14:textId="77777777"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14:paraId="35A44B53" w14:textId="77777777"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-1.28 (-1.44, </w:t>
            </w:r>
            <w:r w:rsidRPr="008C34C2">
              <w:rPr>
                <w:rFonts w:ascii="Verdana" w:eastAsia="Times New Roman" w:hAnsi="Verdana" w:cs="Times New Roman"/>
                <w:sz w:val="20"/>
                <w:szCs w:val="20"/>
              </w:rPr>
              <w:t>-1.11)</w:t>
            </w:r>
          </w:p>
        </w:tc>
      </w:tr>
    </w:tbl>
    <w:p w14:paraId="1242EDB3" w14:textId="77777777" w:rsidR="00B66945" w:rsidRDefault="001146DF" w:rsidP="00B66945">
      <w:pPr>
        <w:rPr>
          <w:rFonts w:ascii="Times New Roman" w:hAnsi="Times New Roman" w:cs="Times New Roman"/>
        </w:rPr>
      </w:pPr>
      <w:r>
        <w:rPr>
          <w:rFonts w:ascii="Times New Roman" w:hAnsi="Times New Roman" w:cs="Times New Roman"/>
          <w:vertAlign w:val="superscript"/>
        </w:rPr>
        <w:t>1</w:t>
      </w:r>
      <w:r w:rsidR="00B66945">
        <w:rPr>
          <w:rFonts w:ascii="Times New Roman" w:hAnsi="Times New Roman" w:cs="Times New Roman"/>
          <w:vertAlign w:val="superscript"/>
        </w:rPr>
        <w:t xml:space="preserve"> </w:t>
      </w:r>
      <w:r w:rsidR="00B66945">
        <w:rPr>
          <w:rFonts w:ascii="Times New Roman" w:hAnsi="Times New Roman" w:cs="Times New Roman"/>
        </w:rPr>
        <w:t xml:space="preserve">All continuous variables reported as </w:t>
      </w:r>
      <w:r w:rsidR="00847E9B">
        <w:rPr>
          <w:rFonts w:ascii="Times New Roman" w:hAnsi="Times New Roman" w:cs="Times New Roman"/>
        </w:rPr>
        <w:t>mean with standard deviation</w:t>
      </w:r>
      <w:r w:rsidR="00B66945">
        <w:rPr>
          <w:rFonts w:ascii="Times New Roman" w:hAnsi="Times New Roman" w:cs="Times New Roman"/>
        </w:rPr>
        <w:t xml:space="preserve"> range</w:t>
      </w:r>
    </w:p>
    <w:p w14:paraId="2CA5A38D" w14:textId="77777777" w:rsidR="00B66945" w:rsidRPr="00B66945" w:rsidRDefault="00B66945" w:rsidP="00B66945">
      <w:pPr>
        <w:rPr>
          <w:rFonts w:ascii="Times New Roman" w:hAnsi="Times New Roman" w:cs="Times New Roman"/>
        </w:rPr>
      </w:pPr>
    </w:p>
    <w:sectPr w:rsidR="00B66945" w:rsidRPr="00B66945" w:rsidSect="00BB6735">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celi" w:date="2015-01-13T10:34:00Z" w:initials="l">
    <w:p w14:paraId="597F44C9" w14:textId="2C5BD6CE" w:rsidR="00932E70" w:rsidRDefault="00932E70">
      <w:pPr>
        <w:pStyle w:val="CommentText"/>
      </w:pPr>
      <w:r>
        <w:rPr>
          <w:rStyle w:val="CommentReference"/>
        </w:rPr>
        <w:annotationRef/>
      </w:r>
      <w:r>
        <w:t>This statement is vague. Does it mean they are more likely to get re-intubated? Does it mean they are more likely to remain on mechanical ventilation until they die. Avoid sentences like this. Keep it simple:</w:t>
      </w:r>
    </w:p>
    <w:p w14:paraId="56F188C7" w14:textId="421D2E73" w:rsidR="00932E70" w:rsidRDefault="00932E70">
      <w:pPr>
        <w:pStyle w:val="CommentText"/>
      </w:pPr>
      <w:r>
        <w:t xml:space="preserve">Patients with an IAC had a significantly higher likelihood </w:t>
      </w:r>
      <w:r>
        <w:t>for longer duration of mechanical ventilation (statistics).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44097" w14:textId="77777777" w:rsidR="00E416F1" w:rsidRDefault="00E416F1" w:rsidP="000B341D">
      <w:r>
        <w:separator/>
      </w:r>
    </w:p>
  </w:endnote>
  <w:endnote w:type="continuationSeparator" w:id="0">
    <w:p w14:paraId="60E20D3B" w14:textId="77777777" w:rsidR="00E416F1" w:rsidRDefault="00E416F1" w:rsidP="000B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4D"/>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C4B48" w14:textId="77777777" w:rsidR="00E416F1" w:rsidRDefault="00E416F1" w:rsidP="000B341D">
      <w:r>
        <w:separator/>
      </w:r>
    </w:p>
  </w:footnote>
  <w:footnote w:type="continuationSeparator" w:id="0">
    <w:p w14:paraId="624A8F2B" w14:textId="77777777" w:rsidR="00E416F1" w:rsidRDefault="00E416F1" w:rsidP="000B34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306F"/>
    <w:multiLevelType w:val="hybridMultilevel"/>
    <w:tmpl w:val="0D8AD8B8"/>
    <w:lvl w:ilvl="0" w:tplc="9C66610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D53DE1"/>
    <w:multiLevelType w:val="hybridMultilevel"/>
    <w:tmpl w:val="AB008FAC"/>
    <w:lvl w:ilvl="0" w:tplc="7AF6A77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303106"/>
    <w:multiLevelType w:val="hybridMultilevel"/>
    <w:tmpl w:val="8B84C21A"/>
    <w:lvl w:ilvl="0" w:tplc="B4E41E08">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C02EAF"/>
    <w:multiLevelType w:val="hybridMultilevel"/>
    <w:tmpl w:val="79762F42"/>
    <w:lvl w:ilvl="0" w:tplc="7AF6A7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E62"/>
    <w:rsid w:val="00016DF0"/>
    <w:rsid w:val="00017400"/>
    <w:rsid w:val="00044CFF"/>
    <w:rsid w:val="000612F5"/>
    <w:rsid w:val="00091550"/>
    <w:rsid w:val="00096A90"/>
    <w:rsid w:val="000A0997"/>
    <w:rsid w:val="000A6DFA"/>
    <w:rsid w:val="000B341D"/>
    <w:rsid w:val="000C1E14"/>
    <w:rsid w:val="000E1B0B"/>
    <w:rsid w:val="000E4266"/>
    <w:rsid w:val="000F5BF5"/>
    <w:rsid w:val="00100D99"/>
    <w:rsid w:val="001146DF"/>
    <w:rsid w:val="00121A79"/>
    <w:rsid w:val="0012678D"/>
    <w:rsid w:val="00131EB8"/>
    <w:rsid w:val="00143E57"/>
    <w:rsid w:val="00166D72"/>
    <w:rsid w:val="001805A5"/>
    <w:rsid w:val="001A5600"/>
    <w:rsid w:val="001C0E8B"/>
    <w:rsid w:val="001D6866"/>
    <w:rsid w:val="001D7D3D"/>
    <w:rsid w:val="001E400F"/>
    <w:rsid w:val="001E6893"/>
    <w:rsid w:val="001E6CAF"/>
    <w:rsid w:val="001F3E1C"/>
    <w:rsid w:val="001F7D73"/>
    <w:rsid w:val="00202DDC"/>
    <w:rsid w:val="00224551"/>
    <w:rsid w:val="00250755"/>
    <w:rsid w:val="00255AD6"/>
    <w:rsid w:val="00263661"/>
    <w:rsid w:val="00271A6F"/>
    <w:rsid w:val="00286B03"/>
    <w:rsid w:val="00297B86"/>
    <w:rsid w:val="002A2BD4"/>
    <w:rsid w:val="002A3942"/>
    <w:rsid w:val="002E3686"/>
    <w:rsid w:val="003059D8"/>
    <w:rsid w:val="00321D9B"/>
    <w:rsid w:val="00343B8F"/>
    <w:rsid w:val="003548C2"/>
    <w:rsid w:val="00370845"/>
    <w:rsid w:val="00380A82"/>
    <w:rsid w:val="003B107C"/>
    <w:rsid w:val="003C4975"/>
    <w:rsid w:val="003C7871"/>
    <w:rsid w:val="003D19E3"/>
    <w:rsid w:val="003D773C"/>
    <w:rsid w:val="003F2E62"/>
    <w:rsid w:val="0040098C"/>
    <w:rsid w:val="00401915"/>
    <w:rsid w:val="00421196"/>
    <w:rsid w:val="00421C10"/>
    <w:rsid w:val="00432011"/>
    <w:rsid w:val="00437FD7"/>
    <w:rsid w:val="0044064A"/>
    <w:rsid w:val="00453E75"/>
    <w:rsid w:val="00471EFE"/>
    <w:rsid w:val="004A10DA"/>
    <w:rsid w:val="004A75CA"/>
    <w:rsid w:val="004B2195"/>
    <w:rsid w:val="004B6D00"/>
    <w:rsid w:val="004C4002"/>
    <w:rsid w:val="004D3924"/>
    <w:rsid w:val="004E26E9"/>
    <w:rsid w:val="005010EF"/>
    <w:rsid w:val="00513315"/>
    <w:rsid w:val="00515A3C"/>
    <w:rsid w:val="00516A0B"/>
    <w:rsid w:val="00521BA7"/>
    <w:rsid w:val="00527266"/>
    <w:rsid w:val="00545751"/>
    <w:rsid w:val="00564C0B"/>
    <w:rsid w:val="005A244F"/>
    <w:rsid w:val="005A44DC"/>
    <w:rsid w:val="005D02B6"/>
    <w:rsid w:val="005E3DE0"/>
    <w:rsid w:val="005F61CE"/>
    <w:rsid w:val="00605D51"/>
    <w:rsid w:val="00616708"/>
    <w:rsid w:val="006226A5"/>
    <w:rsid w:val="00622B6A"/>
    <w:rsid w:val="006260AD"/>
    <w:rsid w:val="00626E11"/>
    <w:rsid w:val="00630910"/>
    <w:rsid w:val="00634BCF"/>
    <w:rsid w:val="00644946"/>
    <w:rsid w:val="00645691"/>
    <w:rsid w:val="00667FC6"/>
    <w:rsid w:val="00673F6E"/>
    <w:rsid w:val="006B3587"/>
    <w:rsid w:val="006C4B3A"/>
    <w:rsid w:val="006E20D6"/>
    <w:rsid w:val="00702E89"/>
    <w:rsid w:val="0071259D"/>
    <w:rsid w:val="00726B83"/>
    <w:rsid w:val="007303A0"/>
    <w:rsid w:val="0073455A"/>
    <w:rsid w:val="00743522"/>
    <w:rsid w:val="00757B1A"/>
    <w:rsid w:val="007675A3"/>
    <w:rsid w:val="007E0D5A"/>
    <w:rsid w:val="007F7E62"/>
    <w:rsid w:val="00821226"/>
    <w:rsid w:val="00835573"/>
    <w:rsid w:val="00847E9B"/>
    <w:rsid w:val="00851A20"/>
    <w:rsid w:val="00851E06"/>
    <w:rsid w:val="008705D8"/>
    <w:rsid w:val="00875453"/>
    <w:rsid w:val="008A4867"/>
    <w:rsid w:val="008A6EB0"/>
    <w:rsid w:val="008B3214"/>
    <w:rsid w:val="008B759E"/>
    <w:rsid w:val="008C34C2"/>
    <w:rsid w:val="008D6C0F"/>
    <w:rsid w:val="008D6F2E"/>
    <w:rsid w:val="008E24F5"/>
    <w:rsid w:val="008F7DA5"/>
    <w:rsid w:val="009013F7"/>
    <w:rsid w:val="00905F81"/>
    <w:rsid w:val="009107CE"/>
    <w:rsid w:val="00932E70"/>
    <w:rsid w:val="00934DA7"/>
    <w:rsid w:val="00945DB5"/>
    <w:rsid w:val="009E3BBF"/>
    <w:rsid w:val="00A104F6"/>
    <w:rsid w:val="00A133D3"/>
    <w:rsid w:val="00A571D6"/>
    <w:rsid w:val="00A70CAA"/>
    <w:rsid w:val="00A84838"/>
    <w:rsid w:val="00A93EB0"/>
    <w:rsid w:val="00A96FF5"/>
    <w:rsid w:val="00AC03B8"/>
    <w:rsid w:val="00AE255D"/>
    <w:rsid w:val="00B3050F"/>
    <w:rsid w:val="00B56939"/>
    <w:rsid w:val="00B573AD"/>
    <w:rsid w:val="00B658E1"/>
    <w:rsid w:val="00B65CC5"/>
    <w:rsid w:val="00B66945"/>
    <w:rsid w:val="00B70A31"/>
    <w:rsid w:val="00B71947"/>
    <w:rsid w:val="00B825C0"/>
    <w:rsid w:val="00B958AE"/>
    <w:rsid w:val="00BB3FB6"/>
    <w:rsid w:val="00BB6735"/>
    <w:rsid w:val="00BE2128"/>
    <w:rsid w:val="00BE387B"/>
    <w:rsid w:val="00BF261F"/>
    <w:rsid w:val="00BF37C7"/>
    <w:rsid w:val="00BF7AB9"/>
    <w:rsid w:val="00C30868"/>
    <w:rsid w:val="00C329FE"/>
    <w:rsid w:val="00C456D2"/>
    <w:rsid w:val="00C56927"/>
    <w:rsid w:val="00C93FB6"/>
    <w:rsid w:val="00C96E0E"/>
    <w:rsid w:val="00CA54B6"/>
    <w:rsid w:val="00CA7F2A"/>
    <w:rsid w:val="00CC65FB"/>
    <w:rsid w:val="00CD1CF8"/>
    <w:rsid w:val="00CE09E8"/>
    <w:rsid w:val="00CF5678"/>
    <w:rsid w:val="00CF7C31"/>
    <w:rsid w:val="00D05E12"/>
    <w:rsid w:val="00D252DB"/>
    <w:rsid w:val="00D25EF7"/>
    <w:rsid w:val="00D26978"/>
    <w:rsid w:val="00D464DA"/>
    <w:rsid w:val="00D50498"/>
    <w:rsid w:val="00D51672"/>
    <w:rsid w:val="00D717F6"/>
    <w:rsid w:val="00D83DFC"/>
    <w:rsid w:val="00D8469E"/>
    <w:rsid w:val="00D86314"/>
    <w:rsid w:val="00D9006C"/>
    <w:rsid w:val="00DC52D9"/>
    <w:rsid w:val="00DF06E6"/>
    <w:rsid w:val="00E07318"/>
    <w:rsid w:val="00E14568"/>
    <w:rsid w:val="00E16E01"/>
    <w:rsid w:val="00E35C32"/>
    <w:rsid w:val="00E416F1"/>
    <w:rsid w:val="00E735AA"/>
    <w:rsid w:val="00E77219"/>
    <w:rsid w:val="00E77EE6"/>
    <w:rsid w:val="00E909FF"/>
    <w:rsid w:val="00ED35F6"/>
    <w:rsid w:val="00F0482E"/>
    <w:rsid w:val="00F10266"/>
    <w:rsid w:val="00F12715"/>
    <w:rsid w:val="00F1275E"/>
    <w:rsid w:val="00F162B4"/>
    <w:rsid w:val="00F21359"/>
    <w:rsid w:val="00F65D16"/>
    <w:rsid w:val="00F83113"/>
    <w:rsid w:val="00F8419D"/>
    <w:rsid w:val="00F87A96"/>
    <w:rsid w:val="00FC5672"/>
    <w:rsid w:val="00FF090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FB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371">
      <w:bodyDiv w:val="1"/>
      <w:marLeft w:val="0"/>
      <w:marRight w:val="0"/>
      <w:marTop w:val="0"/>
      <w:marBottom w:val="0"/>
      <w:divBdr>
        <w:top w:val="none" w:sz="0" w:space="0" w:color="auto"/>
        <w:left w:val="none" w:sz="0" w:space="0" w:color="auto"/>
        <w:bottom w:val="none" w:sz="0" w:space="0" w:color="auto"/>
        <w:right w:val="none" w:sz="0" w:space="0" w:color="auto"/>
      </w:divBdr>
    </w:div>
    <w:div w:id="231820813">
      <w:bodyDiv w:val="1"/>
      <w:marLeft w:val="0"/>
      <w:marRight w:val="0"/>
      <w:marTop w:val="0"/>
      <w:marBottom w:val="0"/>
      <w:divBdr>
        <w:top w:val="none" w:sz="0" w:space="0" w:color="auto"/>
        <w:left w:val="none" w:sz="0" w:space="0" w:color="auto"/>
        <w:bottom w:val="none" w:sz="0" w:space="0" w:color="auto"/>
        <w:right w:val="none" w:sz="0" w:space="0" w:color="auto"/>
      </w:divBdr>
    </w:div>
    <w:div w:id="470827553">
      <w:bodyDiv w:val="1"/>
      <w:marLeft w:val="0"/>
      <w:marRight w:val="0"/>
      <w:marTop w:val="0"/>
      <w:marBottom w:val="0"/>
      <w:divBdr>
        <w:top w:val="none" w:sz="0" w:space="0" w:color="auto"/>
        <w:left w:val="none" w:sz="0" w:space="0" w:color="auto"/>
        <w:bottom w:val="none" w:sz="0" w:space="0" w:color="auto"/>
        <w:right w:val="none" w:sz="0" w:space="0" w:color="auto"/>
      </w:divBdr>
    </w:div>
    <w:div w:id="494415643">
      <w:bodyDiv w:val="1"/>
      <w:marLeft w:val="0"/>
      <w:marRight w:val="0"/>
      <w:marTop w:val="0"/>
      <w:marBottom w:val="0"/>
      <w:divBdr>
        <w:top w:val="none" w:sz="0" w:space="0" w:color="auto"/>
        <w:left w:val="none" w:sz="0" w:space="0" w:color="auto"/>
        <w:bottom w:val="none" w:sz="0" w:space="0" w:color="auto"/>
        <w:right w:val="none" w:sz="0" w:space="0" w:color="auto"/>
      </w:divBdr>
    </w:div>
    <w:div w:id="507866363">
      <w:bodyDiv w:val="1"/>
      <w:marLeft w:val="0"/>
      <w:marRight w:val="0"/>
      <w:marTop w:val="0"/>
      <w:marBottom w:val="0"/>
      <w:divBdr>
        <w:top w:val="none" w:sz="0" w:space="0" w:color="auto"/>
        <w:left w:val="none" w:sz="0" w:space="0" w:color="auto"/>
        <w:bottom w:val="none" w:sz="0" w:space="0" w:color="auto"/>
        <w:right w:val="none" w:sz="0" w:space="0" w:color="auto"/>
      </w:divBdr>
    </w:div>
    <w:div w:id="724448412">
      <w:bodyDiv w:val="1"/>
      <w:marLeft w:val="0"/>
      <w:marRight w:val="0"/>
      <w:marTop w:val="0"/>
      <w:marBottom w:val="0"/>
      <w:divBdr>
        <w:top w:val="none" w:sz="0" w:space="0" w:color="auto"/>
        <w:left w:val="none" w:sz="0" w:space="0" w:color="auto"/>
        <w:bottom w:val="none" w:sz="0" w:space="0" w:color="auto"/>
        <w:right w:val="none" w:sz="0" w:space="0" w:color="auto"/>
      </w:divBdr>
    </w:div>
    <w:div w:id="801001073">
      <w:bodyDiv w:val="1"/>
      <w:marLeft w:val="0"/>
      <w:marRight w:val="0"/>
      <w:marTop w:val="0"/>
      <w:marBottom w:val="0"/>
      <w:divBdr>
        <w:top w:val="none" w:sz="0" w:space="0" w:color="auto"/>
        <w:left w:val="none" w:sz="0" w:space="0" w:color="auto"/>
        <w:bottom w:val="none" w:sz="0" w:space="0" w:color="auto"/>
        <w:right w:val="none" w:sz="0" w:space="0" w:color="auto"/>
      </w:divBdr>
    </w:div>
    <w:div w:id="980772149">
      <w:bodyDiv w:val="1"/>
      <w:marLeft w:val="0"/>
      <w:marRight w:val="0"/>
      <w:marTop w:val="0"/>
      <w:marBottom w:val="0"/>
      <w:divBdr>
        <w:top w:val="none" w:sz="0" w:space="0" w:color="auto"/>
        <w:left w:val="none" w:sz="0" w:space="0" w:color="auto"/>
        <w:bottom w:val="none" w:sz="0" w:space="0" w:color="auto"/>
        <w:right w:val="none" w:sz="0" w:space="0" w:color="auto"/>
      </w:divBdr>
    </w:div>
    <w:div w:id="1069965053">
      <w:bodyDiv w:val="1"/>
      <w:marLeft w:val="0"/>
      <w:marRight w:val="0"/>
      <w:marTop w:val="0"/>
      <w:marBottom w:val="0"/>
      <w:divBdr>
        <w:top w:val="none" w:sz="0" w:space="0" w:color="auto"/>
        <w:left w:val="none" w:sz="0" w:space="0" w:color="auto"/>
        <w:bottom w:val="none" w:sz="0" w:space="0" w:color="auto"/>
        <w:right w:val="none" w:sz="0" w:space="0" w:color="auto"/>
      </w:divBdr>
    </w:div>
    <w:div w:id="1420717031">
      <w:bodyDiv w:val="1"/>
      <w:marLeft w:val="0"/>
      <w:marRight w:val="0"/>
      <w:marTop w:val="0"/>
      <w:marBottom w:val="0"/>
      <w:divBdr>
        <w:top w:val="none" w:sz="0" w:space="0" w:color="auto"/>
        <w:left w:val="none" w:sz="0" w:space="0" w:color="auto"/>
        <w:bottom w:val="none" w:sz="0" w:space="0" w:color="auto"/>
        <w:right w:val="none" w:sz="0" w:space="0" w:color="auto"/>
      </w:divBdr>
    </w:div>
    <w:div w:id="1556550354">
      <w:bodyDiv w:val="1"/>
      <w:marLeft w:val="0"/>
      <w:marRight w:val="0"/>
      <w:marTop w:val="0"/>
      <w:marBottom w:val="0"/>
      <w:divBdr>
        <w:top w:val="none" w:sz="0" w:space="0" w:color="auto"/>
        <w:left w:val="none" w:sz="0" w:space="0" w:color="auto"/>
        <w:bottom w:val="none" w:sz="0" w:space="0" w:color="auto"/>
        <w:right w:val="none" w:sz="0" w:space="0" w:color="auto"/>
      </w:divBdr>
    </w:div>
    <w:div w:id="1708334758">
      <w:bodyDiv w:val="1"/>
      <w:marLeft w:val="0"/>
      <w:marRight w:val="0"/>
      <w:marTop w:val="0"/>
      <w:marBottom w:val="0"/>
      <w:divBdr>
        <w:top w:val="none" w:sz="0" w:space="0" w:color="auto"/>
        <w:left w:val="none" w:sz="0" w:space="0" w:color="auto"/>
        <w:bottom w:val="none" w:sz="0" w:space="0" w:color="auto"/>
        <w:right w:val="none" w:sz="0" w:space="0" w:color="auto"/>
      </w:divBdr>
    </w:div>
    <w:div w:id="2102948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su@bidmc.harvard.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9004</Words>
  <Characters>51324</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60208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Hsu</dc:creator>
  <cp:lastModifiedBy>lceli</cp:lastModifiedBy>
  <cp:revision>2</cp:revision>
  <dcterms:created xsi:type="dcterms:W3CDTF">2015-01-13T15:42:00Z</dcterms:created>
  <dcterms:modified xsi:type="dcterms:W3CDTF">2015-01-13T15:42:00Z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id="http://www.zotero.org/styles/the-new-england-journal-of-medicine"/&gt;&lt;format class="21"/&gt;&lt;count citations="10" publications="15"/&gt;&lt;/info&gt;PAPERS2_INFO_END</vt:lpwstr>
  </property>
</Properties>
</file>